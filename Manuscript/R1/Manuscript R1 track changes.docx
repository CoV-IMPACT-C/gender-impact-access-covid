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1C0925" w:rsidRDefault="001C0925">
      <w:pPr>
        <w:spacing w:before="240" w:after="240" w:line="360" w:lineRule="auto"/>
        <w:jc w:val="both"/>
        <w:rPr>
          <w:b/>
        </w:rPr>
      </w:pPr>
    </w:p>
    <w:p w14:paraId="00000002" w14:textId="77777777" w:rsidR="001C0925" w:rsidRDefault="0049679F">
      <w:pPr>
        <w:spacing w:before="240" w:after="240" w:line="360" w:lineRule="auto"/>
        <w:jc w:val="both"/>
      </w:pPr>
      <w:r>
        <w:rPr>
          <w:b/>
        </w:rPr>
        <w:t xml:space="preserve">Title: </w:t>
      </w:r>
      <w:r>
        <w:t>Gender disparities in access to care for time-sensitive conditions during COVID-19 pandemic in Chile</w:t>
      </w:r>
    </w:p>
    <w:p w14:paraId="00000003" w14:textId="77777777" w:rsidR="001C0925" w:rsidRDefault="001C0925">
      <w:pPr>
        <w:spacing w:before="240" w:after="240" w:line="360" w:lineRule="auto"/>
        <w:jc w:val="both"/>
        <w:rPr>
          <w:b/>
          <w:rPrChange w:id="0" w:author="CRISTOBAL ALFONSO CUADRADO NAHUM (ccuadrado)" w:date="2021-08-31T17:07:00Z">
            <w:rPr>
              <w:b/>
              <w:lang w:val="en-GB"/>
            </w:rPr>
          </w:rPrChange>
        </w:rPr>
      </w:pPr>
    </w:p>
    <w:p w14:paraId="00000004" w14:textId="77777777" w:rsidR="001C0925" w:rsidRPr="0049679F" w:rsidRDefault="0049679F">
      <w:pPr>
        <w:jc w:val="both"/>
        <w:rPr>
          <w:lang w:val="es-MX"/>
        </w:rPr>
      </w:pPr>
      <w:r w:rsidRPr="0049679F">
        <w:rPr>
          <w:lang w:val="es-MX"/>
        </w:rPr>
        <w:t xml:space="preserve">Jorge Pacheco </w:t>
      </w:r>
      <w:r w:rsidRPr="0049679F">
        <w:rPr>
          <w:vertAlign w:val="superscript"/>
          <w:lang w:val="es-MX"/>
        </w:rPr>
        <w:t>1</w:t>
      </w:r>
      <w:r w:rsidRPr="0049679F">
        <w:rPr>
          <w:lang w:val="es-MX"/>
        </w:rPr>
        <w:t xml:space="preserve"> MD, Francisca Crispi </w:t>
      </w:r>
      <w:r w:rsidRPr="0049679F">
        <w:rPr>
          <w:vertAlign w:val="superscript"/>
          <w:lang w:val="es-MX"/>
        </w:rPr>
        <w:t>2</w:t>
      </w:r>
      <w:r w:rsidRPr="0049679F">
        <w:rPr>
          <w:lang w:val="es-MX"/>
        </w:rPr>
        <w:t xml:space="preserve"> MD, Tania Alfaro </w:t>
      </w:r>
      <w:r w:rsidRPr="0049679F">
        <w:rPr>
          <w:vertAlign w:val="superscript"/>
          <w:lang w:val="es-MX"/>
        </w:rPr>
        <w:t>2</w:t>
      </w:r>
      <w:r w:rsidRPr="0049679F">
        <w:rPr>
          <w:lang w:val="es-MX"/>
        </w:rPr>
        <w:t xml:space="preserve">, MD, María Soledad Martínez </w:t>
      </w:r>
      <w:r w:rsidRPr="0049679F">
        <w:rPr>
          <w:vertAlign w:val="superscript"/>
          <w:lang w:val="es-MX"/>
        </w:rPr>
        <w:t>2</w:t>
      </w:r>
      <w:r w:rsidRPr="0049679F">
        <w:rPr>
          <w:lang w:val="es-MX"/>
        </w:rPr>
        <w:t xml:space="preserve"> PhD, Cristóbal Cuadrado </w:t>
      </w:r>
      <w:r w:rsidRPr="0049679F">
        <w:rPr>
          <w:vertAlign w:val="superscript"/>
          <w:lang w:val="es-MX"/>
        </w:rPr>
        <w:t>2,3</w:t>
      </w:r>
      <w:r w:rsidRPr="0049679F">
        <w:rPr>
          <w:lang w:val="es-MX"/>
        </w:rPr>
        <w:t xml:space="preserve"> PhD.</w:t>
      </w:r>
    </w:p>
    <w:p w14:paraId="00000005" w14:textId="77777777" w:rsidR="001C0925" w:rsidRPr="0049679F" w:rsidRDefault="001C0925">
      <w:pPr>
        <w:jc w:val="both"/>
        <w:rPr>
          <w:lang w:val="es-MX"/>
        </w:rPr>
      </w:pPr>
    </w:p>
    <w:p w14:paraId="00000006" w14:textId="77777777" w:rsidR="001C0925" w:rsidRPr="0049679F" w:rsidRDefault="0049679F">
      <w:pPr>
        <w:numPr>
          <w:ilvl w:val="0"/>
          <w:numId w:val="3"/>
        </w:numPr>
        <w:jc w:val="both"/>
        <w:rPr>
          <w:lang w:val="es-MX"/>
        </w:rPr>
        <w:pPrChange w:id="1" w:author="CRISTOBAL ALFONSO CUADRADO NAHUM (ccuadrado)" w:date="2021-08-31T17:07:00Z">
          <w:pPr>
            <w:numPr>
              <w:numId w:val="6"/>
            </w:numPr>
            <w:ind w:left="720" w:hanging="360"/>
            <w:jc w:val="both"/>
          </w:pPr>
        </w:pPrChange>
      </w:pPr>
      <w:r w:rsidRPr="0049679F">
        <w:rPr>
          <w:lang w:val="es-MX"/>
        </w:rPr>
        <w:t>Departamento de Salud Pública, Universidad de Concepción, Víctor Lamas 1290 Casilla 160-C, Concepción, 4070386, Chile.</w:t>
      </w:r>
    </w:p>
    <w:p w14:paraId="00000007" w14:textId="77777777" w:rsidR="001C0925" w:rsidRDefault="0049679F">
      <w:pPr>
        <w:numPr>
          <w:ilvl w:val="0"/>
          <w:numId w:val="3"/>
        </w:numPr>
        <w:jc w:val="both"/>
        <w:rPr>
          <w:rPrChange w:id="2" w:author="CRISTOBAL ALFONSO CUADRADO NAHUM (ccuadrado)" w:date="2021-08-31T17:07:00Z">
            <w:rPr>
              <w:lang w:val="en-GB"/>
            </w:rPr>
          </w:rPrChange>
        </w:rPr>
        <w:pPrChange w:id="3" w:author="CRISTOBAL ALFONSO CUADRADO NAHUM (ccuadrado)" w:date="2021-08-31T17:07:00Z">
          <w:pPr>
            <w:numPr>
              <w:numId w:val="6"/>
            </w:numPr>
            <w:ind w:left="720" w:hanging="360"/>
            <w:jc w:val="both"/>
          </w:pPr>
        </w:pPrChange>
      </w:pPr>
      <w:r w:rsidRPr="0049679F">
        <w:rPr>
          <w:lang w:val="es-MX"/>
        </w:rPr>
        <w:t xml:space="preserve">Escuela de Salud Pública, Universidad de Chile. Independencia 939, Independencia. Santiago de Chile. </w:t>
      </w:r>
      <w:r>
        <w:rPr>
          <w:rPrChange w:id="4" w:author="CRISTOBAL ALFONSO CUADRADO NAHUM (ccuadrado)" w:date="2021-08-31T17:07:00Z">
            <w:rPr>
              <w:lang w:val="en-GB"/>
            </w:rPr>
          </w:rPrChange>
        </w:rPr>
        <w:t>Chile.</w:t>
      </w:r>
    </w:p>
    <w:p w14:paraId="00000008" w14:textId="77777777" w:rsidR="001C0925" w:rsidRDefault="0049679F">
      <w:pPr>
        <w:numPr>
          <w:ilvl w:val="0"/>
          <w:numId w:val="3"/>
        </w:numPr>
        <w:jc w:val="both"/>
        <w:rPr>
          <w:rPrChange w:id="5" w:author="CRISTOBAL ALFONSO CUADRADO NAHUM (ccuadrado)" w:date="2021-08-31T17:07:00Z">
            <w:rPr>
              <w:lang w:val="en-GB"/>
            </w:rPr>
          </w:rPrChange>
        </w:rPr>
        <w:pPrChange w:id="6" w:author="CRISTOBAL ALFONSO CUADRADO NAHUM (ccuadrado)" w:date="2021-08-31T17:07:00Z">
          <w:pPr>
            <w:numPr>
              <w:numId w:val="6"/>
            </w:numPr>
            <w:ind w:left="720" w:hanging="360"/>
            <w:jc w:val="both"/>
          </w:pPr>
        </w:pPrChange>
      </w:pPr>
      <w:r>
        <w:rPr>
          <w:rPrChange w:id="7" w:author="CRISTOBAL ALFONSO CUADRADO NAHUM (ccuadrado)" w:date="2021-08-31T17:07:00Z">
            <w:rPr>
              <w:lang w:val="en-GB"/>
            </w:rPr>
          </w:rPrChange>
        </w:rPr>
        <w:t>Centre for Health Economics, University of York. York, United Kingdom.</w:t>
      </w:r>
    </w:p>
    <w:p w14:paraId="00000009" w14:textId="77777777" w:rsidR="001C0925" w:rsidRDefault="001C0925"/>
    <w:p w14:paraId="0000000A" w14:textId="77777777" w:rsidR="001C0925" w:rsidRDefault="001C0925">
      <w:pPr>
        <w:spacing w:line="240" w:lineRule="auto"/>
        <w:jc w:val="both"/>
        <w:rPr>
          <w:b/>
          <w:rPrChange w:id="8" w:author="CRISTOBAL ALFONSO CUADRADO NAHUM (ccuadrado)" w:date="2021-08-31T17:07:00Z">
            <w:rPr>
              <w:b/>
              <w:lang w:val="es-MX"/>
            </w:rPr>
          </w:rPrChange>
        </w:rPr>
      </w:pPr>
    </w:p>
    <w:p w14:paraId="0000000B" w14:textId="77777777" w:rsidR="001C0925" w:rsidRDefault="001C0925">
      <w:pPr>
        <w:spacing w:line="240" w:lineRule="auto"/>
        <w:jc w:val="both"/>
        <w:rPr>
          <w:b/>
          <w:rPrChange w:id="9" w:author="CRISTOBAL ALFONSO CUADRADO NAHUM (ccuadrado)" w:date="2021-08-31T17:07:00Z">
            <w:rPr>
              <w:b/>
              <w:lang w:val="es-MX"/>
            </w:rPr>
          </w:rPrChange>
        </w:rPr>
      </w:pPr>
    </w:p>
    <w:p w14:paraId="0000000C" w14:textId="77777777" w:rsidR="001C0925" w:rsidRDefault="0049679F">
      <w:pPr>
        <w:spacing w:line="240" w:lineRule="auto"/>
        <w:jc w:val="both"/>
        <w:rPr>
          <w:b/>
          <w:rPrChange w:id="10" w:author="CRISTOBAL ALFONSO CUADRADO NAHUM (ccuadrado)" w:date="2021-08-31T17:07:00Z">
            <w:rPr>
              <w:b/>
              <w:lang w:val="es-MX"/>
            </w:rPr>
          </w:rPrChange>
        </w:rPr>
      </w:pPr>
      <w:r>
        <w:rPr>
          <w:b/>
          <w:rPrChange w:id="11" w:author="CRISTOBAL ALFONSO CUADRADO NAHUM (ccuadrado)" w:date="2021-08-31T17:07:00Z">
            <w:rPr>
              <w:b/>
              <w:lang w:val="es-MX"/>
            </w:rPr>
          </w:rPrChange>
        </w:rPr>
        <w:t>Corresponding author:</w:t>
      </w:r>
    </w:p>
    <w:p w14:paraId="0000000D" w14:textId="77777777" w:rsidR="001C0925" w:rsidRDefault="0049679F">
      <w:pPr>
        <w:spacing w:before="240" w:after="240" w:line="240" w:lineRule="auto"/>
        <w:jc w:val="both"/>
        <w:rPr>
          <w:rPrChange w:id="12" w:author="CRISTOBAL ALFONSO CUADRADO NAHUM (ccuadrado)" w:date="2021-08-31T17:07:00Z">
            <w:rPr>
              <w:lang w:val="en-GB"/>
            </w:rPr>
          </w:rPrChange>
        </w:rPr>
      </w:pPr>
      <w:r w:rsidRPr="0049679F">
        <w:rPr>
          <w:lang w:val="es-MX"/>
        </w:rPr>
        <w:t>Cristóbal Cuadrado.</w:t>
      </w:r>
      <w:r w:rsidRPr="0049679F">
        <w:rPr>
          <w:rFonts w:ascii="Times New Roman" w:eastAsia="Times New Roman" w:hAnsi="Times New Roman" w:cs="Times New Roman"/>
          <w:lang w:val="es-MX"/>
        </w:rPr>
        <w:t xml:space="preserve"> </w:t>
      </w:r>
      <w:r w:rsidRPr="0049679F">
        <w:rPr>
          <w:lang w:val="es-MX"/>
        </w:rPr>
        <w:t xml:space="preserve">Escuela de Salud Pública, Universidad de Chile. </w:t>
      </w:r>
      <w:r>
        <w:rPr>
          <w:rPrChange w:id="13" w:author="CRISTOBAL ALFONSO CUADRADO NAHUM (ccuadrado)" w:date="2021-08-31T17:07:00Z">
            <w:rPr>
              <w:lang w:val="en-GB"/>
            </w:rPr>
          </w:rPrChange>
        </w:rPr>
        <w:t xml:space="preserve">Address: </w:t>
      </w:r>
      <w:proofErr w:type="spellStart"/>
      <w:r>
        <w:rPr>
          <w:rPrChange w:id="14" w:author="CRISTOBAL ALFONSO CUADRADO NAHUM (ccuadrado)" w:date="2021-08-31T17:07:00Z">
            <w:rPr>
              <w:lang w:val="en-GB"/>
            </w:rPr>
          </w:rPrChange>
        </w:rPr>
        <w:t>Independencia</w:t>
      </w:r>
      <w:proofErr w:type="spellEnd"/>
      <w:r>
        <w:rPr>
          <w:rPrChange w:id="15" w:author="CRISTOBAL ALFONSO CUADRADO NAHUM (ccuadrado)" w:date="2021-08-31T17:07:00Z">
            <w:rPr>
              <w:lang w:val="en-GB"/>
            </w:rPr>
          </w:rPrChange>
        </w:rPr>
        <w:t xml:space="preserve"> 939, </w:t>
      </w:r>
      <w:proofErr w:type="spellStart"/>
      <w:r>
        <w:rPr>
          <w:rPrChange w:id="16" w:author="CRISTOBAL ALFONSO CUADRADO NAHUM (ccuadrado)" w:date="2021-08-31T17:07:00Z">
            <w:rPr>
              <w:lang w:val="en-GB"/>
            </w:rPr>
          </w:rPrChange>
        </w:rPr>
        <w:t>Independencia</w:t>
      </w:r>
      <w:proofErr w:type="spellEnd"/>
      <w:r>
        <w:rPr>
          <w:rPrChange w:id="17" w:author="CRISTOBAL ALFONSO CUADRADO NAHUM (ccuadrado)" w:date="2021-08-31T17:07:00Z">
            <w:rPr>
              <w:lang w:val="en-GB"/>
            </w:rPr>
          </w:rPrChange>
        </w:rPr>
        <w:t xml:space="preserve">. Santiago de Chile, 8380453, Chile. E-mail: </w:t>
      </w:r>
      <w:r w:rsidR="00BE7A49">
        <w:fldChar w:fldCharType="begin"/>
      </w:r>
      <w:r w:rsidR="00BE7A49">
        <w:instrText xml:space="preserve"> HYPERLINK "mailto:ccuadrado@uchi</w:instrText>
      </w:r>
      <w:r w:rsidR="00BE7A49">
        <w:instrText xml:space="preserve">le.cl" \h </w:instrText>
      </w:r>
      <w:r w:rsidR="00BE7A49">
        <w:fldChar w:fldCharType="separate"/>
      </w:r>
      <w:r>
        <w:rPr>
          <w:color w:val="1155CC"/>
          <w:u w:val="single"/>
          <w:rPrChange w:id="18" w:author="CRISTOBAL ALFONSO CUADRADO NAHUM (ccuadrado)" w:date="2021-08-31T17:07:00Z">
            <w:rPr>
              <w:color w:val="1155CC"/>
              <w:u w:val="single"/>
              <w:lang w:val="en-GB"/>
            </w:rPr>
          </w:rPrChange>
        </w:rPr>
        <w:t>ccuadrado@uchile.cl</w:t>
      </w:r>
      <w:r w:rsidR="00BE7A49">
        <w:rPr>
          <w:color w:val="1155CC"/>
          <w:u w:val="single"/>
          <w:rPrChange w:id="19" w:author="CRISTOBAL ALFONSO CUADRADO NAHUM (ccuadrado)" w:date="2021-08-31T17:07:00Z">
            <w:rPr>
              <w:color w:val="1155CC"/>
              <w:u w:val="single"/>
              <w:lang w:val="en-GB"/>
            </w:rPr>
          </w:rPrChange>
        </w:rPr>
        <w:fldChar w:fldCharType="end"/>
      </w:r>
      <w:r>
        <w:rPr>
          <w:rPrChange w:id="20" w:author="CRISTOBAL ALFONSO CUADRADO NAHUM (ccuadrado)" w:date="2021-08-31T17:07:00Z">
            <w:rPr>
              <w:lang w:val="en-GB"/>
            </w:rPr>
          </w:rPrChange>
        </w:rPr>
        <w:t>. Telephone: +56 22 978 9665</w:t>
      </w:r>
    </w:p>
    <w:p w14:paraId="0000000E" w14:textId="77777777" w:rsidR="001C0925" w:rsidRDefault="001C0925">
      <w:pPr>
        <w:rPr>
          <w:b/>
          <w:rPrChange w:id="21" w:author="CRISTOBAL ALFONSO CUADRADO NAHUM (ccuadrado)" w:date="2021-08-31T17:07:00Z">
            <w:rPr>
              <w:b/>
              <w:lang w:val="en-GB"/>
            </w:rPr>
          </w:rPrChange>
        </w:rPr>
      </w:pPr>
    </w:p>
    <w:p w14:paraId="0000000F" w14:textId="77777777" w:rsidR="001C0925" w:rsidRDefault="001C0925">
      <w:pPr>
        <w:rPr>
          <w:b/>
          <w:rPrChange w:id="22" w:author="CRISTOBAL ALFONSO CUADRADO NAHUM (ccuadrado)" w:date="2021-08-31T17:07:00Z">
            <w:rPr>
              <w:b/>
              <w:lang w:val="en-GB"/>
            </w:rPr>
          </w:rPrChange>
        </w:rPr>
      </w:pPr>
    </w:p>
    <w:p w14:paraId="00000010" w14:textId="778319C6" w:rsidR="001C0925" w:rsidRDefault="0049679F">
      <w:pPr>
        <w:rPr>
          <w:rPrChange w:id="23" w:author="CRISTOBAL ALFONSO CUADRADO NAHUM (ccuadrado)" w:date="2021-08-31T17:07:00Z">
            <w:rPr>
              <w:lang w:val="en-GB"/>
            </w:rPr>
          </w:rPrChange>
        </w:rPr>
      </w:pPr>
      <w:r>
        <w:rPr>
          <w:b/>
          <w:rPrChange w:id="24" w:author="CRISTOBAL ALFONSO CUADRADO NAHUM (ccuadrado)" w:date="2021-08-31T17:07:00Z">
            <w:rPr>
              <w:b/>
              <w:lang w:val="en-GB"/>
            </w:rPr>
          </w:rPrChange>
        </w:rPr>
        <w:t xml:space="preserve">Word count: </w:t>
      </w:r>
      <w:r>
        <w:rPr>
          <w:rPrChange w:id="25" w:author="CRISTOBAL ALFONSO CUADRADO NAHUM (ccuadrado)" w:date="2021-08-31T17:07:00Z">
            <w:rPr>
              <w:lang w:val="en-GB"/>
            </w:rPr>
          </w:rPrChange>
        </w:rPr>
        <w:t>5.</w:t>
      </w:r>
      <w:del w:id="26" w:author="CRISTOBAL ALFONSO CUADRADO NAHUM (ccuadrado)" w:date="2021-08-31T17:07:00Z">
        <w:r w:rsidR="001266F2">
          <w:rPr>
            <w:lang w:val="en-GB"/>
          </w:rPr>
          <w:delText>384</w:delText>
        </w:r>
      </w:del>
      <w:ins w:id="27" w:author="CRISTOBAL ALFONSO CUADRADO NAHUM (ccuadrado)" w:date="2021-08-31T17:07:00Z">
        <w:r>
          <w:t>866</w:t>
        </w:r>
      </w:ins>
    </w:p>
    <w:p w14:paraId="00000011" w14:textId="77777777" w:rsidR="001C0925" w:rsidRDefault="001C0925">
      <w:pPr>
        <w:spacing w:before="240" w:after="240" w:line="360" w:lineRule="auto"/>
        <w:jc w:val="center"/>
        <w:rPr>
          <w:b/>
        </w:rPr>
      </w:pPr>
    </w:p>
    <w:p w14:paraId="00000012" w14:textId="77777777" w:rsidR="001C0925" w:rsidRDefault="001C0925">
      <w:pPr>
        <w:spacing w:before="240" w:after="240" w:line="360" w:lineRule="auto"/>
        <w:jc w:val="center"/>
        <w:rPr>
          <w:b/>
        </w:rPr>
      </w:pPr>
    </w:p>
    <w:p w14:paraId="00000013" w14:textId="77777777" w:rsidR="001C0925" w:rsidRDefault="001C0925">
      <w:pPr>
        <w:spacing w:before="240" w:after="240" w:line="360" w:lineRule="auto"/>
        <w:jc w:val="center"/>
        <w:rPr>
          <w:b/>
        </w:rPr>
      </w:pPr>
    </w:p>
    <w:p w14:paraId="00000014" w14:textId="77777777" w:rsidR="001C0925" w:rsidRDefault="001C0925">
      <w:pPr>
        <w:spacing w:before="240" w:after="240" w:line="360" w:lineRule="auto"/>
        <w:jc w:val="center"/>
        <w:rPr>
          <w:b/>
        </w:rPr>
      </w:pPr>
    </w:p>
    <w:p w14:paraId="00000015" w14:textId="77777777" w:rsidR="001C0925" w:rsidRDefault="001C0925">
      <w:pPr>
        <w:spacing w:before="240" w:after="240" w:line="360" w:lineRule="auto"/>
        <w:jc w:val="center"/>
        <w:rPr>
          <w:b/>
        </w:rPr>
      </w:pPr>
    </w:p>
    <w:p w14:paraId="00000016" w14:textId="77777777" w:rsidR="001C0925" w:rsidRDefault="001C0925">
      <w:pPr>
        <w:spacing w:before="240" w:after="240" w:line="360" w:lineRule="auto"/>
        <w:jc w:val="center"/>
        <w:rPr>
          <w:b/>
        </w:rPr>
      </w:pPr>
    </w:p>
    <w:p w14:paraId="00000017" w14:textId="77777777" w:rsidR="001C0925" w:rsidRDefault="001C0925">
      <w:pPr>
        <w:spacing w:before="240" w:after="240" w:line="360" w:lineRule="auto"/>
        <w:jc w:val="center"/>
        <w:rPr>
          <w:b/>
        </w:rPr>
      </w:pPr>
    </w:p>
    <w:p w14:paraId="00000018" w14:textId="77777777" w:rsidR="001C0925" w:rsidRDefault="001C0925">
      <w:pPr>
        <w:spacing w:before="240" w:after="240" w:line="360" w:lineRule="auto"/>
        <w:jc w:val="center"/>
        <w:rPr>
          <w:b/>
        </w:rPr>
      </w:pPr>
    </w:p>
    <w:p w14:paraId="00000019" w14:textId="77777777" w:rsidR="001C0925" w:rsidRDefault="001C0925">
      <w:pPr>
        <w:spacing w:before="240" w:after="240" w:line="360" w:lineRule="auto"/>
        <w:jc w:val="center"/>
        <w:rPr>
          <w:b/>
        </w:rPr>
      </w:pPr>
    </w:p>
    <w:p w14:paraId="0000001A" w14:textId="77777777" w:rsidR="001C0925" w:rsidRDefault="0049679F">
      <w:pPr>
        <w:spacing w:line="360" w:lineRule="auto"/>
        <w:jc w:val="both"/>
        <w:rPr>
          <w:b/>
        </w:rPr>
      </w:pPr>
      <w:r>
        <w:rPr>
          <w:b/>
        </w:rPr>
        <w:lastRenderedPageBreak/>
        <w:t>Abstract</w:t>
      </w:r>
    </w:p>
    <w:p w14:paraId="0000001B" w14:textId="77777777" w:rsidR="001C0925" w:rsidRDefault="001C0925">
      <w:pPr>
        <w:spacing w:line="360" w:lineRule="auto"/>
        <w:jc w:val="both"/>
      </w:pPr>
    </w:p>
    <w:p w14:paraId="0000001C" w14:textId="14DC93D4" w:rsidR="001C0925" w:rsidRDefault="0049679F">
      <w:pPr>
        <w:spacing w:line="360" w:lineRule="auto"/>
        <w:jc w:val="both"/>
      </w:pPr>
      <w:r>
        <w:rPr>
          <w:b/>
        </w:rPr>
        <w:t>Background</w:t>
      </w:r>
      <w:r>
        <w:t>: During the COVID-19 pandemic</w:t>
      </w:r>
      <w:del w:id="28" w:author="CRISTOBAL ALFONSO CUADRADO NAHUM (ccuadrado)" w:date="2021-08-31T17:07:00Z">
        <w:r w:rsidR="004334AB" w:rsidRPr="0089066F">
          <w:delText xml:space="preserve"> reduction on the utilization of</w:delText>
        </w:r>
      </w:del>
      <w:ins w:id="29" w:author="CRISTOBAL ALFONSO CUADRADO NAHUM (ccuadrado)" w:date="2021-08-31T17:07:00Z">
        <w:r>
          <w:t>, reductions in</w:t>
        </w:r>
      </w:ins>
      <w:r>
        <w:t xml:space="preserve"> healthcare </w:t>
      </w:r>
      <w:del w:id="30" w:author="CRISTOBAL ALFONSO CUADRADO NAHUM (ccuadrado)" w:date="2021-08-31T17:07:00Z">
        <w:r w:rsidR="004334AB" w:rsidRPr="0089066F">
          <w:delText>services</w:delText>
        </w:r>
      </w:del>
      <w:ins w:id="31" w:author="CRISTOBAL ALFONSO CUADRADO NAHUM (ccuadrado)" w:date="2021-08-31T17:07:00Z">
        <w:r>
          <w:t>utilization</w:t>
        </w:r>
      </w:ins>
      <w:r>
        <w:t xml:space="preserve"> are reported in different contexts. Nevertheless, studies have not explored specifically gender disparities </w:t>
      </w:r>
      <w:del w:id="32" w:author="CRISTOBAL ALFONSO CUADRADO NAHUM (ccuadrado)" w:date="2021-08-31T17:07:00Z">
        <w:r w:rsidR="004334AB" w:rsidRPr="0089066F">
          <w:delText>on</w:delText>
        </w:r>
      </w:del>
      <w:ins w:id="33" w:author="CRISTOBAL ALFONSO CUADRADO NAHUM (ccuadrado)" w:date="2021-08-31T17:07:00Z">
        <w:r>
          <w:t>in</w:t>
        </w:r>
      </w:ins>
      <w:r>
        <w:t xml:space="preserve"> access to healthcare in the context of covid-19. </w:t>
      </w:r>
      <w:r>
        <w:rPr>
          <w:b/>
        </w:rPr>
        <w:t>Methods</w:t>
      </w:r>
      <w:r>
        <w:t xml:space="preserve">: To evaluate gender disparities in access to medical in Chile we conducted an interrupted time series design using </w:t>
      </w:r>
      <w:del w:id="34" w:author="CRISTOBAL ALFONSO CUADRADO NAHUM (ccuadrado)" w:date="2021-08-31T17:07:00Z">
        <w:r w:rsidR="004334AB" w:rsidRPr="0089066F">
          <w:delText xml:space="preserve">a </w:delText>
        </w:r>
      </w:del>
      <w:r>
        <w:t xml:space="preserve">segmented regression. The outcome variable was the number of weekly confirmed cases of a set of oncologic and cardiovascular time-sensitive conditions at a national level. The series contained data from </w:t>
      </w:r>
      <w:del w:id="35" w:author="CRISTOBAL ALFONSO CUADRADO NAHUM (ccuadrado)" w:date="2021-08-31T17:07:00Z">
        <w:r w:rsidR="004334AB" w:rsidRPr="0089066F">
          <w:delText>week</w:delText>
        </w:r>
      </w:del>
      <w:ins w:id="36" w:author="CRISTOBAL ALFONSO CUADRADO NAHUM (ccuadrado)" w:date="2021-08-31T17:07:00Z">
        <w:r>
          <w:t>weeks</w:t>
        </w:r>
      </w:ins>
      <w:r>
        <w:t xml:space="preserve"> 1 to 39 for 2017 to 2020. </w:t>
      </w:r>
      <w:del w:id="37" w:author="CRISTOBAL ALFONSO CUADRADO NAHUM (ccuadrado)" w:date="2021-08-31T17:07:00Z">
        <w:r w:rsidR="004334AB" w:rsidRPr="0089066F">
          <w:delText>Intervention</w:delText>
        </w:r>
      </w:del>
      <w:ins w:id="38" w:author="CRISTOBAL ALFONSO CUADRADO NAHUM (ccuadrado)" w:date="2021-08-31T17:07:00Z">
        <w:r>
          <w:t>The intervention</w:t>
        </w:r>
      </w:ins>
      <w:r>
        <w:t xml:space="preserve"> period started at week 12. We selected this period because preventive interventions, such as school closures or teleworking, were implemented at this point. We estimated</w:t>
      </w:r>
      <w:ins w:id="39" w:author="CRISTOBAL ALFONSO CUADRADO NAHUM (ccuadrado)" w:date="2021-08-31T17:07:00Z">
        <w:r>
          <w:t xml:space="preserve"> the</w:t>
        </w:r>
      </w:ins>
      <w:r>
        <w:t xml:space="preserve"> level effect using a dummy variable indicating the intervention period and slope effect using a continuous variable from </w:t>
      </w:r>
      <w:del w:id="40" w:author="CRISTOBAL ALFONSO CUADRADO NAHUM (ccuadrado)" w:date="2021-08-31T17:07:00Z">
        <w:r w:rsidR="004334AB" w:rsidRPr="0089066F">
          <w:delText>week</w:delText>
        </w:r>
      </w:del>
      <w:ins w:id="41" w:author="CRISTOBAL ALFONSO CUADRADO NAHUM (ccuadrado)" w:date="2021-08-31T17:07:00Z">
        <w:r>
          <w:t>weeks</w:t>
        </w:r>
      </w:ins>
      <w:r>
        <w:t xml:space="preserve"> 12 to 39. To test heterogeneity by sex and age</w:t>
      </w:r>
      <w:del w:id="42" w:author="CRISTOBAL ALFONSO CUADRADO NAHUM (ccuadrado)" w:date="2021-08-31T17:07:00Z">
        <w:r w:rsidR="004334AB" w:rsidRPr="0089066F">
          <w:delText>-</w:delText>
        </w:r>
      </w:del>
      <w:ins w:id="43" w:author="CRISTOBAL ALFONSO CUADRADO NAHUM (ccuadrado)" w:date="2021-08-31T17:07:00Z">
        <w:r>
          <w:t xml:space="preserve"> </w:t>
        </w:r>
      </w:ins>
      <w:r>
        <w:t xml:space="preserve">group, we conducted </w:t>
      </w:r>
      <w:ins w:id="44" w:author="CRISTOBAL ALFONSO CUADRADO NAHUM (ccuadrado)" w:date="2021-08-31T17:07:00Z">
        <w:r>
          <w:t xml:space="preserve">a </w:t>
        </w:r>
      </w:ins>
      <w:r>
        <w:t xml:space="preserve">stratified analysis. </w:t>
      </w:r>
      <w:r>
        <w:rPr>
          <w:b/>
        </w:rPr>
        <w:t>Results</w:t>
      </w:r>
      <w:r>
        <w:t xml:space="preserve">: We observed a sizable reduction in access to care with a slowly recovery for oncologic (level effect 0,323; 95% CI 0,291-0,359; slope effect 1,022; 95% CI 1,016-1,028) and cardiovascular diseases (level effect 0,586; 95% CI 0,564-0,609; slope effect 1,009; 95% CI 1,007-1,011). Greater reduction occurred in women compared to men, particularly marked on myocardial infarction (level effect 0,595; 95% CI 0,566-0,627 versus 0,532; 95% CI 0,502-0,564) and colorectal cancer (level effect 0,295; 95% CI 0,248-0,35 versus 0,19; 95% CI 0,159-0,228). Compared to men, a greater absolute reduction was observed in women for oncologic diseases, excluding sex-specific cancer, (1.352; 95% CI 743-1.961) and cardiovascular diseases (1.268; 95% CI 946-1.590). </w:t>
      </w:r>
      <w:r>
        <w:rPr>
          <w:b/>
        </w:rPr>
        <w:t>Conclusion</w:t>
      </w:r>
      <w:r>
        <w:t xml:space="preserve">: We confirmed a large drop in new </w:t>
      </w:r>
      <w:del w:id="45" w:author="CRISTOBAL ALFONSO CUADRADO NAHUM (ccuadrado)" w:date="2021-08-31T17:07:00Z">
        <w:r w:rsidR="004334AB" w:rsidRPr="0089066F">
          <w:delText>diagnosis</w:delText>
        </w:r>
      </w:del>
      <w:ins w:id="46" w:author="CRISTOBAL ALFONSO CUADRADO NAHUM (ccuadrado)" w:date="2021-08-31T17:07:00Z">
        <w:r>
          <w:t>diagnoses</w:t>
        </w:r>
      </w:ins>
      <w:r>
        <w:t xml:space="preserve"> for time-sensitive conditions during the COVID-19 pandemic in Chile. This reduction was greater for women. Our findings should alert policy-makers about the urgent need to integrate a gender perspective into the pandemic response.</w:t>
      </w:r>
    </w:p>
    <w:p w14:paraId="0000001D" w14:textId="77777777" w:rsidR="001C0925" w:rsidRDefault="001C0925">
      <w:pPr>
        <w:spacing w:before="240" w:after="240" w:line="360" w:lineRule="auto"/>
        <w:rPr>
          <w:b/>
        </w:rPr>
      </w:pPr>
    </w:p>
    <w:p w14:paraId="0000001E" w14:textId="77777777" w:rsidR="001C0925" w:rsidRDefault="0049679F">
      <w:pPr>
        <w:rPr>
          <w:rPrChange w:id="47" w:author="CRISTOBAL ALFONSO CUADRADO NAHUM (ccuadrado)" w:date="2021-08-31T17:07:00Z">
            <w:rPr>
              <w:lang w:val="en-GB"/>
            </w:rPr>
          </w:rPrChange>
        </w:rPr>
      </w:pPr>
      <w:r>
        <w:rPr>
          <w:b/>
          <w:rPrChange w:id="48" w:author="CRISTOBAL ALFONSO CUADRADO NAHUM (ccuadrado)" w:date="2021-08-31T17:07:00Z">
            <w:rPr>
              <w:b/>
              <w:lang w:val="en-GB"/>
            </w:rPr>
          </w:rPrChange>
        </w:rPr>
        <w:t xml:space="preserve">Keywords: </w:t>
      </w:r>
      <w:r>
        <w:rPr>
          <w:rPrChange w:id="49" w:author="CRISTOBAL ALFONSO CUADRADO NAHUM (ccuadrado)" w:date="2021-08-31T17:07:00Z">
            <w:rPr>
              <w:lang w:val="en-GB"/>
            </w:rPr>
          </w:rPrChange>
        </w:rPr>
        <w:t>Gender, Pandemics, Health Services Accessibility</w:t>
      </w:r>
    </w:p>
    <w:p w14:paraId="0000001F" w14:textId="77777777" w:rsidR="001C0925" w:rsidRDefault="001C0925">
      <w:pPr>
        <w:spacing w:before="240" w:after="240" w:line="360" w:lineRule="auto"/>
        <w:rPr>
          <w:b/>
          <w:rPrChange w:id="50" w:author="CRISTOBAL ALFONSO CUADRADO NAHUM (ccuadrado)" w:date="2021-08-31T17:07:00Z">
            <w:rPr>
              <w:b/>
              <w:lang w:val="en-GB"/>
            </w:rPr>
          </w:rPrChange>
        </w:rPr>
      </w:pPr>
    </w:p>
    <w:p w14:paraId="00000020" w14:textId="77777777" w:rsidR="001C0925" w:rsidRDefault="001C0925">
      <w:pPr>
        <w:spacing w:before="240" w:after="240" w:line="360" w:lineRule="auto"/>
        <w:rPr>
          <w:b/>
        </w:rPr>
      </w:pPr>
    </w:p>
    <w:p w14:paraId="00000021" w14:textId="77777777" w:rsidR="001C0925" w:rsidRDefault="001C0925">
      <w:pPr>
        <w:spacing w:before="240" w:after="240" w:line="360" w:lineRule="auto"/>
        <w:rPr>
          <w:b/>
        </w:rPr>
      </w:pPr>
    </w:p>
    <w:p w14:paraId="00000022" w14:textId="77777777" w:rsidR="001C0925" w:rsidRDefault="001C0925">
      <w:pPr>
        <w:spacing w:before="240" w:after="240" w:line="360" w:lineRule="auto"/>
        <w:rPr>
          <w:b/>
        </w:rPr>
      </w:pPr>
    </w:p>
    <w:p w14:paraId="1146D0BD" w14:textId="77777777" w:rsidR="0049679F" w:rsidRDefault="0049679F">
      <w:pPr>
        <w:spacing w:before="240" w:after="240" w:line="360" w:lineRule="auto"/>
        <w:rPr>
          <w:b/>
        </w:rPr>
      </w:pPr>
    </w:p>
    <w:p w14:paraId="00000023" w14:textId="1D9C53C8" w:rsidR="001C0925" w:rsidRDefault="0049679F">
      <w:pPr>
        <w:spacing w:before="240" w:after="240" w:line="360" w:lineRule="auto"/>
        <w:rPr>
          <w:b/>
        </w:rPr>
      </w:pPr>
      <w:r>
        <w:rPr>
          <w:b/>
        </w:rPr>
        <w:lastRenderedPageBreak/>
        <w:t>Background</w:t>
      </w:r>
    </w:p>
    <w:p w14:paraId="00000024" w14:textId="77777777" w:rsidR="001C0925" w:rsidRDefault="0049679F">
      <w:pPr>
        <w:spacing w:before="240" w:after="240" w:line="360" w:lineRule="auto"/>
        <w:jc w:val="both"/>
        <w:rPr>
          <w:vertAlign w:val="superscript"/>
        </w:rPr>
      </w:pPr>
      <w:r>
        <w:t>The COVID-19 pandemic reduced the utilization of health care services, similarly to the phenomena reported in previous epidemic outbreaks, like SARS</w:t>
      </w:r>
      <w:r>
        <w:rPr>
          <w:vertAlign w:val="superscript"/>
        </w:rPr>
        <w:t>1</w:t>
      </w:r>
      <w:r>
        <w:t>, MERS</w:t>
      </w:r>
      <w:r>
        <w:rPr>
          <w:vertAlign w:val="superscript"/>
        </w:rPr>
        <w:t>2</w:t>
      </w:r>
      <w:r>
        <w:t>, and Ebola</w:t>
      </w:r>
      <w:r>
        <w:rPr>
          <w:vertAlign w:val="superscript"/>
        </w:rPr>
        <w:t>3</w:t>
      </w:r>
      <w:r>
        <w:t>. In the current pandemic, studies have shown a decrease in the frequency of different interventions like surgeries (electives or not) and hospital admissions, including specific time-sensitive conditions, such as acute coronary syndrome</w:t>
      </w:r>
      <w:r>
        <w:rPr>
          <w:vertAlign w:val="superscript"/>
        </w:rPr>
        <w:t>4,5</w:t>
      </w:r>
      <w:r>
        <w:t>, myocardial infarctions</w:t>
      </w:r>
      <w:r>
        <w:rPr>
          <w:vertAlign w:val="superscript"/>
        </w:rPr>
        <w:t>6,7</w:t>
      </w:r>
      <w:r>
        <w:t>, stroke</w:t>
      </w:r>
      <w:r>
        <w:rPr>
          <w:vertAlign w:val="superscript"/>
        </w:rPr>
        <w:t xml:space="preserve">8-11 </w:t>
      </w:r>
      <w:r>
        <w:t>and cancer</w:t>
      </w:r>
      <w:r>
        <w:rPr>
          <w:vertAlign w:val="superscript"/>
        </w:rPr>
        <w:t>12-17</w:t>
      </w:r>
    </w:p>
    <w:p w14:paraId="00000025" w14:textId="1EC6F63C" w:rsidR="001C0925" w:rsidRDefault="0049679F">
      <w:pPr>
        <w:spacing w:before="240" w:after="240" w:line="360" w:lineRule="auto"/>
        <w:jc w:val="both"/>
        <w:rPr>
          <w:vertAlign w:val="superscript"/>
        </w:rPr>
      </w:pPr>
      <w:r>
        <w:t>Although it has been largely studied that gender impacts access to healthcare</w:t>
      </w:r>
      <w:r>
        <w:rPr>
          <w:vertAlign w:val="superscript"/>
        </w:rPr>
        <w:t>18</w:t>
      </w:r>
      <w:del w:id="51" w:author="CRISTOBAL ALFONSO CUADRADO NAHUM (ccuadrado)" w:date="2021-08-31T17:07:00Z">
        <w:r w:rsidR="0008655F" w:rsidRPr="0008655F">
          <w:rPr>
            <w:vertAlign w:val="superscript"/>
          </w:rPr>
          <w:delText>,19,</w:delText>
        </w:r>
      </w:del>
      <w:ins w:id="52" w:author="CRISTOBAL ALFONSO CUADRADO NAHUM (ccuadrado)" w:date="2021-08-31T17:07:00Z">
        <w:r>
          <w:rPr>
            <w:vertAlign w:val="superscript"/>
          </w:rPr>
          <w:t>-</w:t>
        </w:r>
      </w:ins>
      <w:r>
        <w:rPr>
          <w:vertAlign w:val="superscript"/>
        </w:rPr>
        <w:t>20</w:t>
      </w:r>
      <w:r>
        <w:t>, gender</w:t>
      </w:r>
      <w:del w:id="53" w:author="CRISTOBAL ALFONSO CUADRADO NAHUM (ccuadrado)" w:date="2021-08-31T17:07:00Z">
        <w:r w:rsidR="00892E0C" w:rsidRPr="00C20F86">
          <w:delText xml:space="preserve"> and sex</w:delText>
        </w:r>
      </w:del>
      <w:r>
        <w:t xml:space="preserve"> differences in access to healthcare have been scarcely examined during the COVID-19 pandemic. While most studies have not explored heterogeneity by gender</w:t>
      </w:r>
      <w:r>
        <w:rPr>
          <w:vertAlign w:val="superscript"/>
        </w:rPr>
        <w:t>4,9-15</w:t>
      </w:r>
      <w:r>
        <w:t xml:space="preserve">, some studies that examine differences </w:t>
      </w:r>
      <w:del w:id="54" w:author="CRISTOBAL ALFONSO CUADRADO NAHUM (ccuadrado)" w:date="2021-08-31T17:07:00Z">
        <w:r w:rsidR="00892E0C" w:rsidRPr="00C20F86">
          <w:delText>by</w:delText>
        </w:r>
        <w:r w:rsidR="0008655F">
          <w:delText xml:space="preserve"> sex</w:delText>
        </w:r>
      </w:del>
      <w:ins w:id="55" w:author="CRISTOBAL ALFONSO CUADRADO NAHUM (ccuadrado)" w:date="2021-08-31T17:07:00Z">
        <w:r>
          <w:t>between men and women</w:t>
        </w:r>
      </w:ins>
      <w:r>
        <w:t xml:space="preserve"> on acute coronary syndrome</w:t>
      </w:r>
      <w:r>
        <w:rPr>
          <w:vertAlign w:val="superscript"/>
        </w:rPr>
        <w:t>5,6</w:t>
      </w:r>
      <w:r>
        <w:t xml:space="preserve"> and stroke</w:t>
      </w:r>
      <w:r>
        <w:rPr>
          <w:vertAlign w:val="superscript"/>
        </w:rPr>
        <w:t>8</w:t>
      </w:r>
      <w:r>
        <w:t xml:space="preserve"> have not found relevant disparities. Only one study was done in Latin America and did not explore gender differences</w:t>
      </w:r>
      <w:r>
        <w:rPr>
          <w:vertAlign w:val="superscript"/>
        </w:rPr>
        <w:t>11</w:t>
      </w:r>
      <w:r>
        <w:t xml:space="preserve">. To the best of our knowledge, </w:t>
      </w:r>
      <w:proofErr w:type="gramStart"/>
      <w:r>
        <w:t>a single research</w:t>
      </w:r>
      <w:proofErr w:type="gramEnd"/>
      <w:r>
        <w:t xml:space="preserve"> explored access differences in cancer care by </w:t>
      </w:r>
      <w:del w:id="56" w:author="CRISTOBAL ALFONSO CUADRADO NAHUM (ccuadrado)" w:date="2021-08-31T17:07:00Z">
        <w:r w:rsidR="00892E0C" w:rsidRPr="00C20F86">
          <w:delText>sex</w:delText>
        </w:r>
      </w:del>
      <w:ins w:id="57" w:author="CRISTOBAL ALFONSO CUADRADO NAHUM (ccuadrado)" w:date="2021-08-31T17:07:00Z">
        <w:r>
          <w:t>gender</w:t>
        </w:r>
      </w:ins>
      <w:r>
        <w:t xml:space="preserve"> during </w:t>
      </w:r>
      <w:del w:id="58" w:author="CRISTOBAL ALFONSO CUADRADO NAHUM (ccuadrado)" w:date="2021-08-31T17:07:00Z">
        <w:r w:rsidR="00892E0C" w:rsidRPr="00C20F86">
          <w:delText>a</w:delText>
        </w:r>
      </w:del>
      <w:ins w:id="59" w:author="CRISTOBAL ALFONSO CUADRADO NAHUM (ccuadrado)" w:date="2021-08-31T17:07:00Z">
        <w:r>
          <w:t>the</w:t>
        </w:r>
      </w:ins>
      <w:r>
        <w:t xml:space="preserve"> pandemic. The authors did not identify any relevant differences, although the more considerable decrease was for breast cancer</w:t>
      </w:r>
      <w:r>
        <w:rPr>
          <w:vertAlign w:val="superscript"/>
        </w:rPr>
        <w:t>17</w:t>
      </w:r>
      <w:r>
        <w:t>.</w:t>
      </w:r>
    </w:p>
    <w:p w14:paraId="00000026" w14:textId="51E12992" w:rsidR="001C0925" w:rsidRDefault="0049679F">
      <w:pPr>
        <w:spacing w:before="240" w:after="240" w:line="360" w:lineRule="auto"/>
        <w:jc w:val="both"/>
        <w:rPr>
          <w:vertAlign w:val="superscript"/>
        </w:rPr>
      </w:pPr>
      <w:r>
        <w:t>Gender has been proposed as a structural determinant of health, as gender norms shape social stratification, health-related exposures and behaviors, healthcare access, health systems, and health research</w:t>
      </w:r>
      <w:r>
        <w:rPr>
          <w:vertAlign w:val="superscript"/>
        </w:rPr>
        <w:t>21</w:t>
      </w:r>
      <w:r>
        <w:t>. Nevertheless, the response to outbreaks has been usually devoid of a gender perspective, limiting the effectiveness of the public health response</w:t>
      </w:r>
      <w:r>
        <w:rPr>
          <w:vertAlign w:val="superscript"/>
        </w:rPr>
        <w:t>22,23</w:t>
      </w:r>
      <w:r>
        <w:t xml:space="preserve">. </w:t>
      </w:r>
      <w:del w:id="60" w:author="CRISTOBAL ALFONSO CUADRADO NAHUM (ccuadrado)" w:date="2021-08-31T17:07:00Z">
        <w:r w:rsidR="00892E0C" w:rsidRPr="00C20F86">
          <w:delText>Sex refers to the biological differences between men, women and intersex. These biological differences between sexes can produce differential vulnerability to infectious diseases. For example, for COVID-19, some sex-specific mechanisms have been suggested as a relevant factor for worse disease outcomes in males, such as hormone-regulated expression of genes or immune response</w:delText>
        </w:r>
        <w:r w:rsidR="0008655F" w:rsidRPr="0008655F">
          <w:rPr>
            <w:vertAlign w:val="superscript"/>
          </w:rPr>
          <w:delText>24</w:delText>
        </w:r>
        <w:r w:rsidR="00B547CD">
          <w:delText>.</w:delText>
        </w:r>
      </w:del>
    </w:p>
    <w:p w14:paraId="00000027" w14:textId="26F3C25D" w:rsidR="001C0925" w:rsidRDefault="0049679F">
      <w:pPr>
        <w:spacing w:before="240" w:after="240" w:line="360" w:lineRule="auto"/>
        <w:jc w:val="both"/>
      </w:pPr>
      <w:r>
        <w:t xml:space="preserve">Gender norms and stratification </w:t>
      </w:r>
      <w:del w:id="61" w:author="CRISTOBAL ALFONSO CUADRADO NAHUM (ccuadrado)" w:date="2021-08-31T17:07:00Z">
        <w:r w:rsidR="00892E0C" w:rsidRPr="00C20F86">
          <w:delText xml:space="preserve">could </w:delText>
        </w:r>
      </w:del>
      <w:r>
        <w:t xml:space="preserve">influence social and economic outcomes, which in turn could impact access to health </w:t>
      </w:r>
      <w:del w:id="62" w:author="CRISTOBAL ALFONSO CUADRADO NAHUM (ccuadrado)" w:date="2021-08-31T17:07:00Z">
        <w:r w:rsidR="00471A84">
          <w:delText>care</w:delText>
        </w:r>
        <w:r w:rsidR="0008655F" w:rsidRPr="0008655F">
          <w:rPr>
            <w:vertAlign w:val="superscript"/>
          </w:rPr>
          <w:delText>25</w:delText>
        </w:r>
      </w:del>
      <w:ins w:id="63" w:author="CRISTOBAL ALFONSO CUADRADO NAHUM (ccuadrado)" w:date="2021-08-31T17:07:00Z">
        <w:r>
          <w:t>care</w:t>
        </w:r>
        <w:r>
          <w:rPr>
            <w:vertAlign w:val="superscript"/>
          </w:rPr>
          <w:t>24</w:t>
        </w:r>
      </w:ins>
      <w:r>
        <w:t xml:space="preserve">. First, evidence has demonstrated that school closure and mandatory confinement </w:t>
      </w:r>
      <w:del w:id="64" w:author="CRISTOBAL ALFONSO CUADRADO NAHUM (ccuadrado)" w:date="2021-08-31T17:07:00Z">
        <w:r w:rsidR="00892E0C" w:rsidRPr="00C20F86">
          <w:delText>has</w:delText>
        </w:r>
      </w:del>
      <w:ins w:id="65" w:author="CRISTOBAL ALFONSO CUADRADO NAHUM (ccuadrado)" w:date="2021-08-31T17:07:00Z">
        <w:r>
          <w:t>have</w:t>
        </w:r>
      </w:ins>
      <w:r>
        <w:t xml:space="preserve"> increased caregiving responsibilities in families, which traditionally fall on women, producing significant disruption in their daily lives compared with </w:t>
      </w:r>
      <w:del w:id="66" w:author="CRISTOBAL ALFONSO CUADRADO NAHUM (ccuadrado)" w:date="2021-08-31T17:07:00Z">
        <w:r w:rsidR="00471A84">
          <w:delText>men</w:delText>
        </w:r>
        <w:r w:rsidR="0008655F" w:rsidRPr="0008655F">
          <w:rPr>
            <w:vertAlign w:val="superscript"/>
          </w:rPr>
          <w:delText>26</w:delText>
        </w:r>
      </w:del>
      <w:ins w:id="67" w:author="CRISTOBAL ALFONSO CUADRADO NAHUM (ccuadrado)" w:date="2021-08-31T17:07:00Z">
        <w:r>
          <w:t>men</w:t>
        </w:r>
        <w:r>
          <w:rPr>
            <w:vertAlign w:val="superscript"/>
          </w:rPr>
          <w:t>25</w:t>
        </w:r>
      </w:ins>
      <w:r>
        <w:t xml:space="preserve">. Second, as there is a general reduction in the availability of health services, gender bias that usually affects access for women, especially to cardiovascular diseases, may </w:t>
      </w:r>
      <w:del w:id="68" w:author="CRISTOBAL ALFONSO CUADRADO NAHUM (ccuadrado)" w:date="2021-08-31T17:07:00Z">
        <w:r w:rsidR="00892E0C" w:rsidRPr="00C20F86">
          <w:delText>increase</w:delText>
        </w:r>
        <w:r w:rsidR="0008655F" w:rsidRPr="0008655F">
          <w:rPr>
            <w:vertAlign w:val="superscript"/>
          </w:rPr>
          <w:delText>27</w:delText>
        </w:r>
      </w:del>
      <w:ins w:id="69" w:author="CRISTOBAL ALFONSO CUADRADO NAHUM (ccuadrado)" w:date="2021-08-31T17:07:00Z">
        <w:r>
          <w:t>increase</w:t>
        </w:r>
        <w:r>
          <w:rPr>
            <w:vertAlign w:val="superscript"/>
          </w:rPr>
          <w:t>26</w:t>
        </w:r>
      </w:ins>
      <w:r>
        <w:t xml:space="preserve">. Finally, during the pandemic, employment was impacted, and many people suffered income reduction. As women are overrepresented in informal jobs, they experienced higher unemployment rates and a more significant reduction in working hours and salaries compared with men during the pandemic in different </w:t>
      </w:r>
      <w:del w:id="70" w:author="CRISTOBAL ALFONSO CUADRADO NAHUM (ccuadrado)" w:date="2021-08-31T17:07:00Z">
        <w:r w:rsidR="00892E0C" w:rsidRPr="00C20F86">
          <w:delText>contexts</w:delText>
        </w:r>
        <w:r w:rsidR="0008655F" w:rsidRPr="0008655F">
          <w:rPr>
            <w:vertAlign w:val="superscript"/>
          </w:rPr>
          <w:delText>28,29</w:delText>
        </w:r>
        <w:r w:rsidR="00892E0C" w:rsidRPr="00C20F86">
          <w:delText>.</w:delText>
        </w:r>
      </w:del>
      <w:ins w:id="71" w:author="CRISTOBAL ALFONSO CUADRADO NAHUM (ccuadrado)" w:date="2021-08-31T17:07:00Z">
        <w:r>
          <w:t>contexts</w:t>
        </w:r>
        <w:r>
          <w:rPr>
            <w:vertAlign w:val="superscript"/>
          </w:rPr>
          <w:t>27,28</w:t>
        </w:r>
        <w:r>
          <w:t>.</w:t>
        </w:r>
      </w:ins>
      <w:r>
        <w:t xml:space="preserve"> Also, COVID-19 has increased levels of gender violence, and reproductive health is usually not prioritized during </w:t>
      </w:r>
      <w:del w:id="72" w:author="CRISTOBAL ALFONSO CUADRADO NAHUM (ccuadrado)" w:date="2021-08-31T17:07:00Z">
        <w:r w:rsidR="00892E0C" w:rsidRPr="00C20F86">
          <w:delText>emergencies</w:delText>
        </w:r>
        <w:r w:rsidR="0008655F" w:rsidRPr="0008655F">
          <w:rPr>
            <w:vertAlign w:val="superscript"/>
          </w:rPr>
          <w:delText>25</w:delText>
        </w:r>
      </w:del>
      <w:ins w:id="73" w:author="CRISTOBAL ALFONSO CUADRADO NAHUM (ccuadrado)" w:date="2021-08-31T17:07:00Z">
        <w:r>
          <w:t>emergencies</w:t>
        </w:r>
        <w:r>
          <w:rPr>
            <w:vertAlign w:val="superscript"/>
          </w:rPr>
          <w:t>24</w:t>
        </w:r>
      </w:ins>
      <w:r>
        <w:t xml:space="preserve">, potentially reducing access to relevant diagnostic services such as smear </w:t>
      </w:r>
      <w:del w:id="74" w:author="CRISTOBAL ALFONSO CUADRADO NAHUM (ccuadrado)" w:date="2021-08-31T17:07:00Z">
        <w:r w:rsidR="00892E0C" w:rsidRPr="00C20F86">
          <w:delText>test</w:delText>
        </w:r>
      </w:del>
      <w:ins w:id="75" w:author="CRISTOBAL ALFONSO CUADRADO NAHUM (ccuadrado)" w:date="2021-08-31T17:07:00Z">
        <w:r>
          <w:t>tests</w:t>
        </w:r>
      </w:ins>
      <w:r>
        <w:t xml:space="preserve"> for cervical cancer. Furthermore, it is important to consider in this framework the intersections that each of these areas has with other conditions such as age, socioeconomic level, ethnic background, migration status, and others, which may modify their </w:t>
      </w:r>
      <w:del w:id="76" w:author="CRISTOBAL ALFONSO CUADRADO NAHUM (ccuadrado)" w:date="2021-08-31T17:07:00Z">
        <w:r w:rsidR="00892E0C" w:rsidRPr="00C20F86">
          <w:delText>implications</w:delText>
        </w:r>
        <w:r w:rsidR="0008655F" w:rsidRPr="0008655F">
          <w:rPr>
            <w:vertAlign w:val="superscript"/>
          </w:rPr>
          <w:delText>30</w:delText>
        </w:r>
      </w:del>
      <w:ins w:id="77" w:author="CRISTOBAL ALFONSO CUADRADO NAHUM (ccuadrado)" w:date="2021-08-31T17:07:00Z">
        <w:r>
          <w:t>implications</w:t>
        </w:r>
        <w:r>
          <w:rPr>
            <w:vertAlign w:val="superscript"/>
          </w:rPr>
          <w:t>29</w:t>
        </w:r>
      </w:ins>
      <w:r>
        <w:t xml:space="preserve">. </w:t>
      </w:r>
    </w:p>
    <w:p w14:paraId="30C6DD46" w14:textId="77777777" w:rsidR="00C6760C" w:rsidRDefault="00892E0C">
      <w:pPr>
        <w:spacing w:before="240" w:after="240" w:line="360" w:lineRule="auto"/>
        <w:jc w:val="both"/>
        <w:rPr>
          <w:del w:id="78" w:author="CRISTOBAL ALFONSO CUADRADO NAHUM (ccuadrado)" w:date="2021-08-31T17:07:00Z"/>
        </w:rPr>
      </w:pPr>
      <w:del w:id="79" w:author="CRISTOBAL ALFONSO CUADRADO NAHUM (ccuadrado)" w:date="2021-08-31T17:07:00Z">
        <w:r w:rsidRPr="00C20F86">
          <w:lastRenderedPageBreak/>
          <w:delText>Sex and gender are highly entangled, and therefore is difficult to separate them for analysis</w:delText>
        </w:r>
        <w:r w:rsidR="00970914" w:rsidRPr="00970914">
          <w:rPr>
            <w:vertAlign w:val="superscript"/>
          </w:rPr>
          <w:delText>31</w:delText>
        </w:r>
        <w:r w:rsidRPr="00C20F86">
          <w:delText>.</w:delText>
        </w:r>
      </w:del>
      <w:moveFromRangeStart w:id="80" w:author="CRISTOBAL ALFONSO CUADRADO NAHUM (ccuadrado)" w:date="2021-08-31T17:07:00Z" w:name="move81322059"/>
      <w:moveFrom w:id="81" w:author="CRISTOBAL ALFONSO CUADRADO NAHUM (ccuadrado)" w:date="2021-08-31T17:07:00Z">
        <w:r w:rsidR="0049679F" w:rsidRPr="0049679F">
          <w:t xml:space="preserve"> In this study, we state that the measured differences in access to healthcare by sex are explained mainly by gender norms. First, because the role of gender in access to healthcare has been previously studied as a relevant factor</w:t>
        </w:r>
        <w:r w:rsidR="0049679F" w:rsidRPr="0049679F">
          <w:rPr>
            <w:vertAlign w:val="superscript"/>
          </w:rPr>
          <w:t>18-20</w:t>
        </w:r>
        <w:r w:rsidR="0049679F" w:rsidRPr="0049679F">
          <w:t xml:space="preserve">. </w:t>
        </w:r>
      </w:moveFrom>
      <w:moveFromRangeEnd w:id="80"/>
      <w:del w:id="82" w:author="CRISTOBAL ALFONSO CUADRADO NAHUM (ccuadrado)" w:date="2021-08-31T17:07:00Z">
        <w:r w:rsidRPr="00C20F86">
          <w:delText xml:space="preserve">Second, because it seems less plausible that the variations between female and male in the </w:delText>
        </w:r>
        <w:r w:rsidR="00C20F86" w:rsidRPr="00C20F86">
          <w:delText>utilization</w:delText>
        </w:r>
        <w:r w:rsidRPr="00C20F86">
          <w:delText xml:space="preserve"> before and after the pandemic are due to biological characteristics. Therefore, and following other authors who choose the term gender to account for social and structural factors</w:delText>
        </w:r>
        <w:r w:rsidR="00970914" w:rsidRPr="00970914">
          <w:rPr>
            <w:vertAlign w:val="superscript"/>
          </w:rPr>
          <w:delText>31</w:delText>
        </w:r>
        <w:r w:rsidRPr="00C20F86">
          <w:delText xml:space="preserve">, </w:delText>
        </w:r>
        <w:r w:rsidR="00C20F86" w:rsidRPr="00C20F86">
          <w:delText>on hereafter</w:delText>
        </w:r>
        <w:r w:rsidRPr="00C20F86">
          <w:delText xml:space="preserve"> the paper refers to “gender” for the studied categories of women and men.</w:delText>
        </w:r>
      </w:del>
    </w:p>
    <w:p w14:paraId="00000028" w14:textId="66950D98" w:rsidR="001C0925" w:rsidRDefault="001266F2">
      <w:pPr>
        <w:spacing w:before="240" w:after="240" w:line="360" w:lineRule="auto"/>
        <w:jc w:val="both"/>
      </w:pPr>
      <w:del w:id="83" w:author="CRISTOBAL ALFONSO CUADRADO NAHUM (ccuadrado)" w:date="2021-08-31T17:07:00Z">
        <w:r w:rsidRPr="00C20F86">
          <w:delText xml:space="preserve">During a pandemic, people have massively delayed their consultation due to fear of contagion and reduced availability of medical services. Additionally, we pose that women were differentially affected in the outbreak response due to gender-roles. </w:delText>
        </w:r>
      </w:del>
      <w:r w:rsidR="0049679F">
        <w:t xml:space="preserve">This study aims to evaluate disparities </w:t>
      </w:r>
      <w:ins w:id="84" w:author="CRISTOBAL ALFONSO CUADRADO NAHUM (ccuadrado)" w:date="2021-08-31T17:07:00Z">
        <w:r w:rsidR="0049679F">
          <w:t xml:space="preserve">between men and women </w:t>
        </w:r>
      </w:ins>
      <w:r w:rsidR="0049679F">
        <w:t>in access to medical care in Chile during the COVID-19 pandemic</w:t>
      </w:r>
      <w:del w:id="85" w:author="CRISTOBAL ALFONSO CUADRADO NAHUM (ccuadrado)" w:date="2021-08-31T17:07:00Z">
        <w:r w:rsidRPr="00C20F86">
          <w:delText xml:space="preserve"> from a gender-based perspective</w:delText>
        </w:r>
      </w:del>
      <w:r w:rsidR="0049679F">
        <w:t>. We focus on severe and time-sensitive group conditions (cardiovascular diseases and cancer) with guaranteed access in the context of the Chilean health system. As observed in other countries, we hypothesized a large drop in both group conditions diagnosis, but with a more significant decrease in women.</w:t>
      </w:r>
      <w:ins w:id="86" w:author="CRISTOBAL ALFONSO CUADRADO NAHUM (ccuadrado)" w:date="2021-08-31T17:07:00Z">
        <w:r w:rsidR="0049679F">
          <w:t xml:space="preserve"> </w:t>
        </w:r>
      </w:ins>
    </w:p>
    <w:p w14:paraId="00000029" w14:textId="77777777" w:rsidR="001C0925" w:rsidRDefault="0049679F">
      <w:pPr>
        <w:spacing w:before="240" w:after="240" w:line="360" w:lineRule="auto"/>
        <w:jc w:val="both"/>
        <w:rPr>
          <w:b/>
        </w:rPr>
      </w:pPr>
      <w:r>
        <w:rPr>
          <w:b/>
        </w:rPr>
        <w:t>Methods</w:t>
      </w:r>
    </w:p>
    <w:p w14:paraId="0000002A" w14:textId="77777777" w:rsidR="001C0925" w:rsidRDefault="0049679F">
      <w:pPr>
        <w:spacing w:before="240" w:after="240" w:line="360" w:lineRule="auto"/>
        <w:rPr>
          <w:i/>
        </w:rPr>
      </w:pPr>
      <w:r>
        <w:rPr>
          <w:i/>
        </w:rPr>
        <w:t>Study setting</w:t>
      </w:r>
    </w:p>
    <w:p w14:paraId="0000002B" w14:textId="7F377135" w:rsidR="001C0925" w:rsidRDefault="0049679F">
      <w:pPr>
        <w:spacing w:before="240" w:after="240" w:line="360" w:lineRule="auto"/>
        <w:jc w:val="both"/>
      </w:pPr>
      <w:r>
        <w:t>In 2005 Chile implemented a Health Reform which included the National Explicit Health Guarantees Regime (“AUGE”, nowadays “GES” - explicit guarantees in health-), a set of guarantees aimed to ensure access to timely (opportunity guarantee), affordable, and quality services for people of both insurance systems predominant in Chile (public, National Health Fund - FONASA</w:t>
      </w:r>
      <w:ins w:id="87" w:author="CRISTOBAL ALFONSO CUADRADO NAHUM (ccuadrado)" w:date="2021-08-31T17:07:00Z">
        <w:r>
          <w:t xml:space="preserve"> </w:t>
        </w:r>
      </w:ins>
      <w:r>
        <w:t xml:space="preserve">-, and private, ISAPRES), for 56 health conditions, which have been amplified to 85 </w:t>
      </w:r>
      <w:del w:id="88" w:author="CRISTOBAL ALFONSO CUADRADO NAHUM (ccuadrado)" w:date="2021-08-31T17:07:00Z">
        <w:r w:rsidR="00892E0C" w:rsidRPr="00C20F86">
          <w:delText>nowadays</w:delText>
        </w:r>
        <w:r w:rsidR="00970914" w:rsidRPr="00970914">
          <w:rPr>
            <w:vertAlign w:val="superscript"/>
          </w:rPr>
          <w:delText>32</w:delText>
        </w:r>
      </w:del>
      <w:ins w:id="89" w:author="CRISTOBAL ALFONSO CUADRADO NAHUM (ccuadrado)" w:date="2021-08-31T17:07:00Z">
        <w:r>
          <w:t>nowadays</w:t>
        </w:r>
        <w:r>
          <w:rPr>
            <w:vertAlign w:val="superscript"/>
          </w:rPr>
          <w:t>30</w:t>
        </w:r>
      </w:ins>
      <w:r>
        <w:t>. During the current pandemic, the obligation for FONASA and ISAPRES to comply with the Explicit Guarantee of opportunity established for the health problems was suspended for up to one month since the 8th of April, except for severe conditions included in this study such as acute myocardial infarction, stroke, and cancers.</w:t>
      </w:r>
    </w:p>
    <w:p w14:paraId="0000002C" w14:textId="77777777" w:rsidR="001C0925" w:rsidRDefault="0049679F">
      <w:pPr>
        <w:spacing w:before="240" w:after="240" w:line="360" w:lineRule="auto"/>
        <w:jc w:val="both"/>
        <w:rPr>
          <w:ins w:id="90" w:author="CRISTOBAL ALFONSO CUADRADO NAHUM (ccuadrado)" w:date="2021-08-31T17:07:00Z"/>
        </w:rPr>
      </w:pPr>
      <w:ins w:id="91" w:author="CRISTOBAL ALFONSO CUADRADO NAHUM (ccuadrado)" w:date="2021-08-31T17:07:00Z">
        <w:r>
          <w:t>Before the onset of the pandemic, Chilean women used more healthcare services than men. They declared a worse self-perception of their health status and a greater number of healthcare needs</w:t>
        </w:r>
        <w:r>
          <w:rPr>
            <w:vertAlign w:val="superscript"/>
          </w:rPr>
          <w:t>31</w:t>
        </w:r>
        <w:r>
          <w:t>. In relation to health conditions included in GES, women have a larger waiting time than men, especially in the age group between 35 to 49 years</w:t>
        </w:r>
        <w:r>
          <w:rPr>
            <w:vertAlign w:val="superscript"/>
          </w:rPr>
          <w:t>20</w:t>
        </w:r>
        <w:r>
          <w:t>. For acute myocardial infarction, women in Chile have higher in-hospital mortality and a lower probability of receiving treatment of proven clinical efficacy compared to men</w:t>
        </w:r>
        <w:r>
          <w:rPr>
            <w:vertAlign w:val="superscript"/>
          </w:rPr>
          <w:t>32</w:t>
        </w:r>
        <w:r>
          <w:t>.</w:t>
        </w:r>
      </w:ins>
    </w:p>
    <w:p w14:paraId="0000002D" w14:textId="77777777" w:rsidR="001C0925" w:rsidRDefault="0049679F">
      <w:pPr>
        <w:spacing w:before="240" w:after="240" w:line="360" w:lineRule="auto"/>
        <w:jc w:val="both"/>
        <w:rPr>
          <w:ins w:id="92" w:author="CRISTOBAL ALFONSO CUADRADO NAHUM (ccuadrado)" w:date="2021-08-31T17:07:00Z"/>
          <w:i/>
        </w:rPr>
      </w:pPr>
      <w:proofErr w:type="gramStart"/>
      <w:ins w:id="93" w:author="CRISTOBAL ALFONSO CUADRADO NAHUM (ccuadrado)" w:date="2021-08-31T17:07:00Z">
        <w:r>
          <w:rPr>
            <w:i/>
          </w:rPr>
          <w:t>Variables</w:t>
        </w:r>
        <w:proofErr w:type="gramEnd"/>
        <w:r>
          <w:rPr>
            <w:i/>
          </w:rPr>
          <w:t xml:space="preserve"> conceptualization</w:t>
        </w:r>
      </w:ins>
    </w:p>
    <w:p w14:paraId="0000002E" w14:textId="77777777" w:rsidR="001C0925" w:rsidRDefault="0049679F">
      <w:pPr>
        <w:spacing w:before="240" w:after="240" w:line="360" w:lineRule="auto"/>
        <w:jc w:val="both"/>
        <w:rPr>
          <w:ins w:id="94" w:author="CRISTOBAL ALFONSO CUADRADO NAHUM (ccuadrado)" w:date="2021-08-31T17:07:00Z"/>
          <w:i/>
        </w:rPr>
      </w:pPr>
      <w:moveToRangeStart w:id="95" w:author="CRISTOBAL ALFONSO CUADRADO NAHUM (ccuadrado)" w:date="2021-08-31T17:07:00Z" w:name="move81322060"/>
      <w:moveTo w:id="96" w:author="CRISTOBAL ALFONSO CUADRADO NAHUM (ccuadrado)" w:date="2021-08-31T17:07:00Z">
        <w:r>
          <w:rPr>
            <w:i/>
            <w:rPrChange w:id="97" w:author="CRISTOBAL ALFONSO CUADRADO NAHUM (ccuadrado)" w:date="2021-08-31T17:07:00Z">
              <w:rPr/>
            </w:rPrChange>
          </w:rPr>
          <w:t>Gender</w:t>
        </w:r>
      </w:moveTo>
      <w:moveToRangeEnd w:id="95"/>
    </w:p>
    <w:p w14:paraId="0000002F" w14:textId="77777777" w:rsidR="001C0925" w:rsidRPr="0049679F" w:rsidRDefault="0049679F">
      <w:pPr>
        <w:spacing w:before="240" w:after="240" w:line="360" w:lineRule="auto"/>
        <w:jc w:val="both"/>
        <w:rPr>
          <w:ins w:id="98" w:author="CRISTOBAL ALFONSO CUADRADO NAHUM (ccuadrado)" w:date="2021-08-31T17:07:00Z"/>
        </w:rPr>
      </w:pPr>
      <w:ins w:id="99" w:author="CRISTOBAL ALFONSO CUADRADO NAHUM (ccuadrado)" w:date="2021-08-31T17:07:00Z">
        <w:r w:rsidRPr="0049679F">
          <w:t>Sex and gender are highly entangled, and therefore is difficult to separate them for analysis</w:t>
        </w:r>
        <w:r w:rsidRPr="0049679F">
          <w:rPr>
            <w:vertAlign w:val="superscript"/>
          </w:rPr>
          <w:t>33</w:t>
        </w:r>
        <w:r w:rsidRPr="0049679F">
          <w:t>.</w:t>
        </w:r>
      </w:ins>
      <w:moveToRangeStart w:id="100" w:author="CRISTOBAL ALFONSO CUADRADO NAHUM (ccuadrado)" w:date="2021-08-31T17:07:00Z" w:name="move81322059"/>
      <w:moveTo w:id="101" w:author="CRISTOBAL ALFONSO CUADRADO NAHUM (ccuadrado)" w:date="2021-08-31T17:07:00Z">
        <w:r w:rsidRPr="0049679F">
          <w:t xml:space="preserve"> In this study, we state that the measured differences in access to healthcare by sex are explained mainly by gender norms. First, because the role of gender in access to healthcare has been previously studied as a relevant factor</w:t>
        </w:r>
        <w:r w:rsidRPr="0049679F">
          <w:rPr>
            <w:vertAlign w:val="superscript"/>
          </w:rPr>
          <w:t>18-20</w:t>
        </w:r>
        <w:r w:rsidRPr="0049679F">
          <w:t xml:space="preserve">. </w:t>
        </w:r>
      </w:moveTo>
      <w:moveToRangeEnd w:id="100"/>
      <w:ins w:id="102" w:author="CRISTOBAL ALFONSO CUADRADO NAHUM (ccuadrado)" w:date="2021-08-31T17:07:00Z">
        <w:r w:rsidRPr="0049679F">
          <w:t>Second, because it seems less plausible that the variations between females and males in the utilization before and after the pandemic are due to biological characteristics. Therefore, and following other authors who choose the term gender to account for social and structural factors</w:t>
        </w:r>
        <w:r w:rsidRPr="0049679F">
          <w:rPr>
            <w:vertAlign w:val="superscript"/>
          </w:rPr>
          <w:t>33</w:t>
        </w:r>
        <w:r w:rsidRPr="0049679F">
          <w:t xml:space="preserve">, hereafter the manuscript refers to “gender” for the studied categories of women and men. </w:t>
        </w:r>
      </w:ins>
    </w:p>
    <w:p w14:paraId="00000030" w14:textId="77777777" w:rsidR="001C0925" w:rsidRDefault="0049679F">
      <w:pPr>
        <w:spacing w:before="240" w:after="240" w:line="360" w:lineRule="auto"/>
        <w:jc w:val="both"/>
        <w:rPr>
          <w:ins w:id="103" w:author="CRISTOBAL ALFONSO CUADRADO NAHUM (ccuadrado)" w:date="2021-08-31T17:07:00Z"/>
          <w:i/>
        </w:rPr>
      </w:pPr>
      <w:ins w:id="104" w:author="CRISTOBAL ALFONSO CUADRADO NAHUM (ccuadrado)" w:date="2021-08-31T17:07:00Z">
        <w:r>
          <w:rPr>
            <w:i/>
          </w:rPr>
          <w:lastRenderedPageBreak/>
          <w:t xml:space="preserve">Health care utilization </w:t>
        </w:r>
      </w:ins>
    </w:p>
    <w:p w14:paraId="00000031" w14:textId="77777777" w:rsidR="001C0925" w:rsidRDefault="0049679F">
      <w:pPr>
        <w:spacing w:before="240" w:after="240" w:line="360" w:lineRule="auto"/>
        <w:jc w:val="both"/>
        <w:rPr>
          <w:ins w:id="105" w:author="CRISTOBAL ALFONSO CUADRADO NAHUM (ccuadrado)" w:date="2021-08-31T17:07:00Z"/>
        </w:rPr>
      </w:pPr>
      <w:ins w:id="106" w:author="CRISTOBAL ALFONSO CUADRADO NAHUM (ccuadrado)" w:date="2021-08-31T17:07:00Z">
        <w:r>
          <w:t>According to Levesque’s model of health care accessibility</w:t>
        </w:r>
        <w:r>
          <w:rPr>
            <w:vertAlign w:val="superscript"/>
          </w:rPr>
          <w:t>34</w:t>
        </w:r>
        <w:r>
          <w:t>, we conceptualize health care utilization as the result of a dynamic interplay between individuals and services. In this model, access is defined as an opportunity to reach and obtain appropriate health care services in situations of perceived need for care. Five dimensions of health services explain accessibility: approachability, acceptability, availability and accommodation, affordability, and appropriateness. Each of these dimensions is related to an individual ability to generate access: the ability to perceive, ability to seek, ability to pay, and ability to engage. Health care access barriers (or facilitators) can appear in each dimension and occur in a cumulative manner. During the pandemic, emerging barriers decreased accessibility to health care services, affecting individuals (</w:t>
        </w:r>
        <w:proofErr w:type="gramStart"/>
        <w:r>
          <w:t>e.g.</w:t>
        </w:r>
        <w:proofErr w:type="gramEnd"/>
        <w:r>
          <w:t xml:space="preserve"> decrease of acceptability due to fear of contagion) and services (e. g. decrease of availability due to human resources diversion) reducing health care utilization. Such barriers can be different in type and intensity based on gender-roles.</w:t>
        </w:r>
      </w:ins>
    </w:p>
    <w:p w14:paraId="00000032" w14:textId="77777777" w:rsidR="001C0925" w:rsidRDefault="0049679F">
      <w:pPr>
        <w:spacing w:before="240" w:after="240" w:line="360" w:lineRule="auto"/>
        <w:jc w:val="both"/>
        <w:rPr>
          <w:i/>
        </w:rPr>
        <w:pPrChange w:id="107" w:author="CRISTOBAL ALFONSO CUADRADO NAHUM (ccuadrado)" w:date="2021-08-31T17:07:00Z">
          <w:pPr>
            <w:spacing w:before="240" w:after="240" w:line="360" w:lineRule="auto"/>
          </w:pPr>
        </w:pPrChange>
      </w:pPr>
      <w:r>
        <w:rPr>
          <w:i/>
        </w:rPr>
        <w:t>Data sources</w:t>
      </w:r>
    </w:p>
    <w:p w14:paraId="00000033" w14:textId="77777777" w:rsidR="001C0925" w:rsidRDefault="0049679F">
      <w:pPr>
        <w:spacing w:before="240" w:after="240" w:line="360" w:lineRule="auto"/>
        <w:jc w:val="both"/>
      </w:pPr>
      <w:r>
        <w:t>We obtained data from the National Health Fund (</w:t>
      </w:r>
      <w:proofErr w:type="spellStart"/>
      <w:r>
        <w:t>Fondo</w:t>
      </w:r>
      <w:proofErr w:type="spellEnd"/>
      <w:r>
        <w:t xml:space="preserve"> Nacional de </w:t>
      </w:r>
      <w:proofErr w:type="spellStart"/>
      <w:r>
        <w:t>Salud</w:t>
      </w:r>
      <w:proofErr w:type="spellEnd"/>
      <w:r>
        <w:t xml:space="preserve"> - FONASA) which finances all public hospitals in Chile and provides health coverage to nearly 15 million inhabitants (75% of the Chilean population). We selected a set of nine time-sensitive conditions included in the National Explicit Health Guarantees Regime (“AUGE”): two acute cardiovascular diseases (stroke and myocardial infarction) and seven cancers (gastric cancer, colorectal cancer, lymphoma, leukemia, cervical cancer, breast cancer, and testis cancer).</w:t>
      </w:r>
      <w:ins w:id="108" w:author="CRISTOBAL ALFONSO CUADRADO NAHUM (ccuadrado)" w:date="2021-08-31T17:07:00Z">
        <w:r>
          <w:t xml:space="preserve"> We selected both group conditions because they encompass the two major causes of death in Chile. Additionally, delayed care for time-sensitive conditions, such as major cardiovascular events and cancer, can lead to an increased risk of long-term disability and premature death. Also, the demand for acute cardiovascular diseases is inelastic so short-term variations indicate severe disruptions in health services utilization</w:t>
        </w:r>
        <w:r>
          <w:rPr>
            <w:vertAlign w:val="superscript"/>
          </w:rPr>
          <w:t>35</w:t>
        </w:r>
        <w:r>
          <w:t>.</w:t>
        </w:r>
      </w:ins>
    </w:p>
    <w:p w14:paraId="00000034" w14:textId="0CFEFB2A" w:rsidR="001C0925" w:rsidRDefault="0049679F">
      <w:pPr>
        <w:spacing w:before="240" w:after="240" w:line="360" w:lineRule="auto"/>
        <w:jc w:val="both"/>
      </w:pPr>
      <w:r>
        <w:t>The attending physician registers every public</w:t>
      </w:r>
      <w:del w:id="109" w:author="CRISTOBAL ALFONSO CUADRADO NAHUM (ccuadrado)" w:date="2021-08-31T17:07:00Z">
        <w:r w:rsidR="00892E0C" w:rsidRPr="00C20F86">
          <w:delText xml:space="preserve"> </w:delText>
        </w:r>
      </w:del>
      <w:ins w:id="110" w:author="CRISTOBAL ALFONSO CUADRADO NAHUM (ccuadrado)" w:date="2021-08-31T17:07:00Z">
        <w:r>
          <w:t>-</w:t>
        </w:r>
      </w:ins>
      <w:r>
        <w:t xml:space="preserve">insured patient with a medical diagnosis of these conditions as a confirmed case. National clinical guidelines standardize the diagnostic process for each disease, reducing practice variation and improving reporting quality.  A confirmed case report is mandatory by law for healthcare providers. A description of case definitions included in </w:t>
      </w:r>
      <w:ins w:id="111" w:author="CRISTOBAL ALFONSO CUADRADO NAHUM (ccuadrado)" w:date="2021-08-31T17:07:00Z">
        <w:r>
          <w:t xml:space="preserve">the </w:t>
        </w:r>
      </w:ins>
      <w:r>
        <w:t>National Clinical Guidelines is available in the Supplemental material (Table S1, Supplemental material).</w:t>
      </w:r>
    </w:p>
    <w:p w14:paraId="00000035" w14:textId="77777777" w:rsidR="001C0925" w:rsidRDefault="0049679F">
      <w:pPr>
        <w:spacing w:before="240" w:after="240" w:line="360" w:lineRule="auto"/>
        <w:rPr>
          <w:i/>
        </w:rPr>
      </w:pPr>
      <w:r>
        <w:rPr>
          <w:i/>
        </w:rPr>
        <w:t>Analysis</w:t>
      </w:r>
    </w:p>
    <w:p w14:paraId="00000036" w14:textId="7A1A646A" w:rsidR="001C0925" w:rsidRDefault="0049679F">
      <w:pPr>
        <w:spacing w:before="240" w:after="240" w:line="360" w:lineRule="auto"/>
        <w:jc w:val="both"/>
      </w:pPr>
      <w:r>
        <w:lastRenderedPageBreak/>
        <w:t>We conducted an interrupted time</w:t>
      </w:r>
      <w:del w:id="112" w:author="CRISTOBAL ALFONSO CUADRADO NAHUM (ccuadrado)" w:date="2021-08-31T17:07:00Z">
        <w:r w:rsidR="00F27060">
          <w:delText xml:space="preserve"> </w:delText>
        </w:r>
      </w:del>
      <w:ins w:id="113" w:author="CRISTOBAL ALFONSO CUADRADO NAHUM (ccuadrado)" w:date="2021-08-31T17:07:00Z">
        <w:r>
          <w:t>-</w:t>
        </w:r>
      </w:ins>
      <w:r>
        <w:t xml:space="preserve">series design using a segmented </w:t>
      </w:r>
      <w:del w:id="114" w:author="CRISTOBAL ALFONSO CUADRADO NAHUM (ccuadrado)" w:date="2021-08-31T17:07:00Z">
        <w:r w:rsidR="00805967">
          <w:delText>regression</w:delText>
        </w:r>
        <w:r w:rsidR="00970914" w:rsidRPr="00970914">
          <w:rPr>
            <w:vertAlign w:val="superscript"/>
          </w:rPr>
          <w:delText>33</w:delText>
        </w:r>
      </w:del>
      <w:ins w:id="115" w:author="CRISTOBAL ALFONSO CUADRADO NAHUM (ccuadrado)" w:date="2021-08-31T17:07:00Z">
        <w:r>
          <w:t>regression</w:t>
        </w:r>
        <w:r>
          <w:rPr>
            <w:vertAlign w:val="superscript"/>
          </w:rPr>
          <w:t>36</w:t>
        </w:r>
      </w:ins>
      <w:r>
        <w:t xml:space="preserve">. Due to the count nature of the data (number of cases diagnosed per week), we fitted generalized linear models with a Negative Binomial distribution. The outcome variable was the number of confirmed cases for the following diseases: stroke (includes transient ischemic attack), myocardial infarction, all cardiovascular diseases (stroke plus myocardial infarction), gastric cancer, colorectal cancer, lymphoma, leukemia, cervical cancer (includes dysplasia), breast cancer, testicular cancer, and all cancers. </w:t>
      </w:r>
    </w:p>
    <w:p w14:paraId="00000037" w14:textId="65E1AAAD" w:rsidR="001C0925" w:rsidRDefault="0049679F">
      <w:pPr>
        <w:spacing w:before="240" w:after="240" w:line="360" w:lineRule="auto"/>
        <w:jc w:val="both"/>
      </w:pPr>
      <w:r>
        <w:t xml:space="preserve">The series contained data from epidemiological </w:t>
      </w:r>
      <w:del w:id="116" w:author="CRISTOBAL ALFONSO CUADRADO NAHUM (ccuadrado)" w:date="2021-08-31T17:07:00Z">
        <w:r w:rsidR="00892E0C" w:rsidRPr="00C20F86">
          <w:delText>week</w:delText>
        </w:r>
      </w:del>
      <w:ins w:id="117" w:author="CRISTOBAL ALFONSO CUADRADO NAHUM (ccuadrado)" w:date="2021-08-31T17:07:00Z">
        <w:r>
          <w:t>weeks</w:t>
        </w:r>
      </w:ins>
      <w:r>
        <w:t xml:space="preserve"> 1 </w:t>
      </w:r>
      <w:ins w:id="118" w:author="CRISTOBAL ALFONSO CUADRADO NAHUM (ccuadrado)" w:date="2021-08-31T17:07:00Z">
        <w:r>
          <w:t xml:space="preserve">(December 30th to January 5th) </w:t>
        </w:r>
      </w:ins>
      <w:r>
        <w:t xml:space="preserve">to 39 </w:t>
      </w:r>
      <w:ins w:id="119" w:author="CRISTOBAL ALFONSO CUADRADO NAHUM (ccuadrado)" w:date="2021-08-31T17:07:00Z">
        <w:r>
          <w:t xml:space="preserve">(September </w:t>
        </w:r>
        <w:proofErr w:type="gramStart"/>
        <w:r>
          <w:t>21th</w:t>
        </w:r>
        <w:proofErr w:type="gramEnd"/>
        <w:r>
          <w:t xml:space="preserve"> to 27th) </w:t>
        </w:r>
      </w:ins>
      <w:r>
        <w:t>for the years 2017 to 2020 (156 weeks). The intervention period started at week 12</w:t>
      </w:r>
      <w:del w:id="120" w:author="CRISTOBAL ALFONSO CUADRADO NAHUM (ccuadrado)" w:date="2021-08-31T17:07:00Z">
        <w:r w:rsidR="00892E0C" w:rsidRPr="00C20F86">
          <w:delText>.</w:delText>
        </w:r>
      </w:del>
      <w:ins w:id="121" w:author="CRISTOBAL ALFONSO CUADRADO NAHUM (ccuadrado)" w:date="2021-08-31T17:07:00Z">
        <w:r>
          <w:t xml:space="preserve"> (March 16th to </w:t>
        </w:r>
        <w:proofErr w:type="gramStart"/>
        <w:r>
          <w:t>22th</w:t>
        </w:r>
        <w:proofErr w:type="gramEnd"/>
        <w:r>
          <w:t>).</w:t>
        </w:r>
      </w:ins>
      <w:r>
        <w:t xml:space="preserve"> We selected this period because most of the public health interventions implemented during the pandemic, including school closures and remote working recommendations, started at this point (March 15th). Also, in that period started a process of cessation of </w:t>
      </w:r>
      <w:del w:id="122" w:author="CRISTOBAL ALFONSO CUADRADO NAHUM (ccuadrado)" w:date="2021-08-31T17:07:00Z">
        <w:r w:rsidR="00892E0C" w:rsidRPr="00C20F86">
          <w:delText>electives</w:delText>
        </w:r>
      </w:del>
      <w:ins w:id="123" w:author="CRISTOBAL ALFONSO CUADRADO NAHUM (ccuadrado)" w:date="2021-08-31T17:07:00Z">
        <w:r>
          <w:t>elective</w:t>
        </w:r>
      </w:ins>
      <w:r>
        <w:t xml:space="preserve"> surgeries and centralization of acute beds by the Ministry of Health. Interventions and dates details are available in the Supplemental material (Table S2, Supplemental material).</w:t>
      </w:r>
    </w:p>
    <w:p w14:paraId="00000038" w14:textId="77777777" w:rsidR="001C0925" w:rsidRDefault="0049679F">
      <w:pPr>
        <w:spacing w:before="240" w:after="240" w:line="360" w:lineRule="auto"/>
        <w:jc w:val="both"/>
      </w:pPr>
      <w:r>
        <w:t>The model was defined as:</w:t>
      </w:r>
    </w:p>
    <w:p w14:paraId="00000039" w14:textId="77777777" w:rsidR="001C0925" w:rsidRDefault="0049679F">
      <w:pPr>
        <w:jc w:val="center"/>
        <w:rPr>
          <w:rFonts w:ascii="Cambria Math" w:hAnsi="Cambria Math"/>
          <w:rPrChange w:id="124" w:author="CRISTOBAL ALFONSO CUADRADO NAHUM (ccuadrado)" w:date="2021-08-31T17:07:00Z">
            <w:rPr/>
          </w:rPrChange>
        </w:rPr>
        <w:pPrChange w:id="125" w:author="CRISTOBAL ALFONSO CUADRADO NAHUM (ccuadrado)" w:date="2021-08-31T17:07:00Z">
          <w:pPr>
            <w:spacing w:before="240" w:after="240" w:line="360" w:lineRule="auto"/>
            <w:jc w:val="both"/>
          </w:pPr>
        </w:pPrChange>
      </w:pPr>
      <m:oMathPara>
        <m:oMath>
          <m:r>
            <w:rPr>
              <w:rFonts w:ascii="Cambria Math" w:eastAsia="Cambria Math" w:hAnsi="Cambria Math" w:cs="Cambria Math"/>
            </w:rPr>
            <m:t>Log(</m:t>
          </m:r>
          <m:sSub>
            <m:sSubPr>
              <m:ctrlPr>
                <w:rPr>
                  <w:rFonts w:ascii="Cambria Math" w:eastAsia="Cambria Math" w:hAnsi="Cambria Math" w:cs="Cambria Math"/>
                </w:rPr>
              </m:ctrlPr>
            </m:sSubPr>
            <m:e>
              <m:r>
                <w:rPr>
                  <w:rFonts w:ascii="Cambria Math" w:eastAsia="Cambria Math" w:hAnsi="Cambria Math" w:cs="Cambria Math"/>
                </w:rPr>
                <m:t>Y</m:t>
              </m:r>
            </m:e>
            <m:sub>
              <m:r>
                <w:rPr>
                  <w:rFonts w:ascii="Cambria Math" w:eastAsia="Cambria Math" w:hAnsi="Cambria Math" w:cs="Cambria Math"/>
                </w:rPr>
                <m:t>dt</m:t>
              </m:r>
            </m:sub>
          </m:sSub>
          <m:r>
            <w:rPr>
              <w:rFonts w:ascii="Cambria Math" w:eastAsia="Cambria Math" w:hAnsi="Cambria Math" w:cs="Cambria Math"/>
            </w:rPr>
            <m:t>)=Log(</m:t>
          </m:r>
          <m:sSub>
            <m:sSubPr>
              <m:ctrlPr>
                <w:rPr>
                  <w:rFonts w:ascii="Cambria Math" w:eastAsia="Cambria Math" w:hAnsi="Cambria Math" w:cs="Cambria Math"/>
                </w:rPr>
              </m:ctrlPr>
            </m:sSubPr>
            <m:e>
              <m:r>
                <w:rPr>
                  <w:rFonts w:ascii="Cambria Math" w:eastAsia="Cambria Math" w:hAnsi="Cambria Math" w:cs="Cambria Math"/>
                </w:rPr>
                <m:t>P</m:t>
              </m:r>
            </m:e>
            <m:sub>
              <m:r>
                <w:rPr>
                  <w:rFonts w:ascii="Cambria Math" w:eastAsia="Cambria Math" w:hAnsi="Cambria Math" w:cs="Cambria Math"/>
                </w:rPr>
                <m:t>dt</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β</m:t>
              </m:r>
            </m:e>
            <m:sub>
              <m:r>
                <w:rPr>
                  <w:rFonts w:ascii="Cambria Math" w:eastAsia="Cambria Math" w:hAnsi="Cambria Math" w:cs="Cambria Math"/>
                </w:rPr>
                <m:t>0</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β</m:t>
              </m:r>
            </m:e>
            <m:sub>
              <m:r>
                <w:rPr>
                  <w:rFonts w:ascii="Cambria Math" w:eastAsia="Cambria Math" w:hAnsi="Cambria Math" w:cs="Cambria Math"/>
                </w:rPr>
                <m:t>1</m:t>
              </m:r>
            </m:sub>
          </m:sSub>
          <m:r>
            <w:rPr>
              <w:rFonts w:ascii="Cambria Math" w:eastAsia="Cambria Math" w:hAnsi="Cambria Math" w:cs="Cambria Math"/>
            </w:rPr>
            <m:t>time+</m:t>
          </m:r>
          <m:sSub>
            <m:sSubPr>
              <m:ctrlPr>
                <w:rPr>
                  <w:rFonts w:ascii="Cambria Math" w:eastAsia="Cambria Math" w:hAnsi="Cambria Math" w:cs="Cambria Math"/>
                </w:rPr>
              </m:ctrlPr>
            </m:sSubPr>
            <m:e>
              <m:r>
                <w:rPr>
                  <w:rFonts w:ascii="Cambria Math" w:eastAsia="Cambria Math" w:hAnsi="Cambria Math" w:cs="Cambria Math"/>
                </w:rPr>
                <m:t>β</m:t>
              </m:r>
            </m:e>
            <m:sub>
              <m:r>
                <w:rPr>
                  <w:rFonts w:ascii="Cambria Math" w:eastAsia="Cambria Math" w:hAnsi="Cambria Math" w:cs="Cambria Math"/>
                </w:rPr>
                <m:t>2</m:t>
              </m:r>
            </m:sub>
          </m:sSub>
          <m:r>
            <w:rPr>
              <w:rFonts w:ascii="Cambria Math" w:eastAsia="Cambria Math" w:hAnsi="Cambria Math" w:cs="Cambria Math"/>
            </w:rPr>
            <m:t>intervention+</m:t>
          </m:r>
          <m:sSub>
            <m:sSubPr>
              <m:ctrlPr>
                <w:rPr>
                  <w:rFonts w:ascii="Cambria Math" w:eastAsia="Cambria Math" w:hAnsi="Cambria Math" w:cs="Cambria Math"/>
                </w:rPr>
              </m:ctrlPr>
            </m:sSubPr>
            <m:e>
              <m:r>
                <w:rPr>
                  <w:rFonts w:ascii="Cambria Math" w:eastAsia="Cambria Math" w:hAnsi="Cambria Math" w:cs="Cambria Math"/>
                </w:rPr>
                <m:t>β</m:t>
              </m:r>
            </m:e>
            <m:sub>
              <m:r>
                <w:rPr>
                  <w:rFonts w:ascii="Cambria Math" w:eastAsia="Cambria Math" w:hAnsi="Cambria Math" w:cs="Cambria Math"/>
                </w:rPr>
                <m:t>3</m:t>
              </m:r>
            </m:sub>
          </m:sSub>
          <m:r>
            <w:rPr>
              <w:rFonts w:ascii="Cambria Math" w:eastAsia="Cambria Math" w:hAnsi="Cambria Math" w:cs="Cambria Math"/>
            </w:rPr>
            <m:t>intervention*tfter+</m:t>
          </m:r>
          <m:sSub>
            <m:sSubPr>
              <m:ctrlPr>
                <w:rPr>
                  <w:rFonts w:ascii="Cambria Math" w:eastAsia="Cambria Math" w:hAnsi="Cambria Math" w:cs="Cambria Math"/>
                </w:rPr>
              </m:ctrlPr>
            </m:sSubPr>
            <m:e>
              <m:r>
                <w:rPr>
                  <w:rFonts w:ascii="Cambria Math" w:eastAsia="Cambria Math" w:hAnsi="Cambria Math" w:cs="Cambria Math"/>
                </w:rPr>
                <m:t>β</m:t>
              </m:r>
            </m:e>
            <m:sub>
              <m:r>
                <w:rPr>
                  <w:rFonts w:ascii="Cambria Math" w:eastAsia="Cambria Math" w:hAnsi="Cambria Math" w:cs="Cambria Math"/>
                </w:rPr>
                <m:t>4</m:t>
              </m:r>
            </m:sub>
          </m:sSub>
          <m:r>
            <w:rPr>
              <w:rFonts w:ascii="Cambria Math" w:eastAsia="Cambria Math" w:hAnsi="Cambria Math" w:cs="Cambria Math"/>
            </w:rPr>
            <m:t>age+</m:t>
          </m:r>
          <m:sSub>
            <m:sSubPr>
              <m:ctrlPr>
                <w:rPr>
                  <w:rFonts w:ascii="Cambria Math" w:eastAsia="Cambria Math" w:hAnsi="Cambria Math" w:cs="Cambria Math"/>
                </w:rPr>
              </m:ctrlPr>
            </m:sSubPr>
            <m:e>
              <m:r>
                <w:rPr>
                  <w:rFonts w:ascii="Cambria Math" w:eastAsia="Cambria Math" w:hAnsi="Cambria Math" w:cs="Cambria Math"/>
                </w:rPr>
                <m:t>Z</m:t>
              </m:r>
            </m:e>
            <m:sub>
              <m:r>
                <w:rPr>
                  <w:rFonts w:ascii="Cambria Math" w:eastAsia="Cambria Math" w:hAnsi="Cambria Math" w:cs="Cambria Math"/>
                </w:rPr>
                <m:t>dt</m:t>
              </m:r>
            </m:sub>
          </m:sSub>
          <m:r>
            <w:rPr>
              <w:rFonts w:ascii="Cambria Math" w:eastAsia="Cambria Math" w:hAnsi="Cambria Math" w:cs="Cambria Math"/>
            </w:rPr>
            <m:t>+ε</m:t>
          </m:r>
        </m:oMath>
      </m:oMathPara>
    </w:p>
    <w:p w14:paraId="0000003A" w14:textId="77777777" w:rsidR="001C0925" w:rsidRDefault="0049679F">
      <w:pPr>
        <w:spacing w:before="240" w:after="240" w:line="360" w:lineRule="auto"/>
        <w:jc w:val="both"/>
      </w:pPr>
      <w:r>
        <w:t xml:space="preserve">With </w:t>
      </w:r>
      <m:oMath>
        <m:sSub>
          <m:sSubPr>
            <m:ctrlPr>
              <w:rPr>
                <w:rFonts w:ascii="Cambria Math" w:eastAsia="Cambria Math" w:hAnsi="Cambria Math" w:cs="Cambria Math"/>
              </w:rPr>
            </m:ctrlPr>
          </m:sSubPr>
          <m:e>
            <m:r>
              <w:rPr>
                <w:rFonts w:ascii="Cambria Math" w:eastAsia="Cambria Math" w:hAnsi="Cambria Math" w:cs="Cambria Math"/>
              </w:rPr>
              <m:t>Y</m:t>
            </m:r>
          </m:e>
          <m:sub>
            <m:r>
              <w:rPr>
                <w:rFonts w:ascii="Cambria Math" w:eastAsia="Cambria Math" w:hAnsi="Cambria Math" w:cs="Cambria Math"/>
              </w:rPr>
              <m:t>dt</m:t>
            </m:r>
          </m:sub>
        </m:sSub>
      </m:oMath>
      <w:r>
        <w:t xml:space="preserve"> the number of confirmed cases of disease </w:t>
      </w:r>
      <w:r>
        <w:rPr>
          <w:i/>
        </w:rPr>
        <w:t>d</w:t>
      </w:r>
      <w:r>
        <w:t xml:space="preserve"> in week </w:t>
      </w:r>
      <w:r>
        <w:rPr>
          <w:i/>
        </w:rPr>
        <w:t>t</w:t>
      </w:r>
      <w:r>
        <w:t xml:space="preserve">, </w:t>
      </w:r>
      <m:oMath>
        <m:sSub>
          <m:sSubPr>
            <m:ctrlPr>
              <w:rPr>
                <w:rFonts w:ascii="Cambria Math" w:eastAsia="Cambria Math" w:hAnsi="Cambria Math" w:cs="Cambria Math"/>
              </w:rPr>
            </m:ctrlPr>
          </m:sSubPr>
          <m:e>
            <m:r>
              <w:rPr>
                <w:rFonts w:ascii="Cambria Math" w:eastAsia="Cambria Math" w:hAnsi="Cambria Math" w:cs="Cambria Math"/>
              </w:rPr>
              <m:t>P</m:t>
            </m:r>
          </m:e>
          <m:sub>
            <m:r>
              <w:rPr>
                <w:rFonts w:ascii="Cambria Math" w:eastAsia="Cambria Math" w:hAnsi="Cambria Math" w:cs="Cambria Math"/>
              </w:rPr>
              <m:t>dt</m:t>
            </m:r>
          </m:sub>
        </m:sSub>
        <m:r>
          <w:rPr>
            <w:rFonts w:ascii="Cambria Math" w:eastAsia="Cambria Math" w:hAnsi="Cambria Math" w:cs="Cambria Math"/>
          </w:rPr>
          <m:t xml:space="preserve"> </m:t>
        </m:r>
      </m:oMath>
      <w:r>
        <w:t xml:space="preserve">the population (number) of public health beneficiaries by age-group, </w:t>
      </w:r>
      <m:oMath>
        <m:sSub>
          <m:sSubPr>
            <m:ctrlPr>
              <w:rPr>
                <w:rFonts w:ascii="Cambria Math" w:eastAsia="Cambria Math" w:hAnsi="Cambria Math" w:cs="Cambria Math"/>
              </w:rPr>
            </m:ctrlPr>
          </m:sSubPr>
          <m:e>
            <m:r>
              <w:rPr>
                <w:rFonts w:ascii="Cambria Math" w:hAnsi="Cambria Math"/>
              </w:rPr>
              <m:t>β</m:t>
            </m:r>
          </m:e>
          <m:sub>
            <m:r>
              <w:rPr>
                <w:rFonts w:ascii="Cambria Math" w:eastAsia="Cambria Math" w:hAnsi="Cambria Math" w:cs="Cambria Math"/>
              </w:rPr>
              <m:t>1</m:t>
            </m:r>
          </m:sub>
        </m:sSub>
      </m:oMath>
      <w:r>
        <w:t xml:space="preserve">is the time elapsed since the start of the study (in weeks), </w:t>
      </w:r>
      <m:oMath>
        <m:sSub>
          <m:sSubPr>
            <m:ctrlPr>
              <w:rPr>
                <w:rFonts w:ascii="Cambria Math" w:eastAsia="Cambria Math" w:hAnsi="Cambria Math" w:cs="Cambria Math"/>
              </w:rPr>
            </m:ctrlPr>
          </m:sSubPr>
          <m:e>
            <m:r>
              <w:rPr>
                <w:rFonts w:ascii="Cambria Math" w:hAnsi="Cambria Math"/>
              </w:rPr>
              <m:t>β</m:t>
            </m:r>
          </m:e>
          <m:sub>
            <m:r>
              <w:rPr>
                <w:rFonts w:ascii="Cambria Math" w:eastAsia="Cambria Math" w:hAnsi="Cambria Math" w:cs="Cambria Math"/>
              </w:rPr>
              <m:t>2</m:t>
            </m:r>
          </m:sub>
        </m:sSub>
      </m:oMath>
      <w:r>
        <w:t xml:space="preserve">is a dummy variable indicating the intervention period (coded 1), </w:t>
      </w:r>
      <m:oMath>
        <m:sSub>
          <m:sSubPr>
            <m:ctrlPr>
              <w:rPr>
                <w:rFonts w:ascii="Cambria Math" w:eastAsia="Cambria Math" w:hAnsi="Cambria Math" w:cs="Cambria Math"/>
              </w:rPr>
            </m:ctrlPr>
          </m:sSubPr>
          <m:e>
            <m:r>
              <w:rPr>
                <w:rFonts w:ascii="Cambria Math" w:hAnsi="Cambria Math"/>
              </w:rPr>
              <m:t>β</m:t>
            </m:r>
          </m:e>
          <m:sub>
            <m:r>
              <w:rPr>
                <w:rFonts w:ascii="Cambria Math" w:eastAsia="Cambria Math" w:hAnsi="Cambria Math" w:cs="Cambria Math"/>
              </w:rPr>
              <m:t>3</m:t>
            </m:r>
          </m:sub>
        </m:sSub>
      </m:oMath>
      <w:r>
        <w:t xml:space="preserve">is the time elapsed since the beginning of the intervention (in weeks), </w:t>
      </w:r>
      <m:oMath>
        <m:sSub>
          <m:sSubPr>
            <m:ctrlPr>
              <w:rPr>
                <w:rFonts w:ascii="Cambria Math" w:eastAsia="Cambria Math" w:hAnsi="Cambria Math" w:cs="Cambria Math"/>
              </w:rPr>
            </m:ctrlPr>
          </m:sSubPr>
          <m:e>
            <m:r>
              <w:rPr>
                <w:rFonts w:ascii="Cambria Math" w:hAnsi="Cambria Math"/>
              </w:rPr>
              <m:t>β</m:t>
            </m:r>
          </m:e>
          <m:sub>
            <m:r>
              <w:rPr>
                <w:rFonts w:ascii="Cambria Math" w:eastAsia="Cambria Math" w:hAnsi="Cambria Math" w:cs="Cambria Math"/>
              </w:rPr>
              <m:t>4</m:t>
            </m:r>
          </m:sub>
        </m:sSub>
      </m:oMath>
      <w:r>
        <w:t xml:space="preserve">adjust for the effect of age (20 to 29 years, 30 to 39 years, 40 to 49 years, 50 to 59 years, 60 to 69 years, 70 to 79 years, 80 years, and more), </w:t>
      </w:r>
      <m:oMath>
        <m:sSub>
          <m:sSubPr>
            <m:ctrlPr>
              <w:rPr>
                <w:rFonts w:ascii="Cambria Math" w:eastAsia="Cambria Math" w:hAnsi="Cambria Math" w:cs="Cambria Math"/>
              </w:rPr>
            </m:ctrlPr>
          </m:sSubPr>
          <m:e>
            <m:r>
              <w:rPr>
                <w:rFonts w:ascii="Cambria Math" w:eastAsia="Cambria Math" w:hAnsi="Cambria Math" w:cs="Cambria Math"/>
              </w:rPr>
              <m:t>Z</m:t>
            </m:r>
          </m:e>
          <m:sub>
            <m:r>
              <w:rPr>
                <w:rFonts w:ascii="Cambria Math" w:eastAsia="Cambria Math" w:hAnsi="Cambria Math" w:cs="Cambria Math"/>
              </w:rPr>
              <m:t>dt</m:t>
            </m:r>
          </m:sub>
        </m:sSub>
      </m:oMath>
      <w:r>
        <w:t xml:space="preserve">a vector of adjustment co-variable for weekly and yearly seasonal trends and </w:t>
      </w:r>
      <m:oMath>
        <m:r>
          <w:rPr>
            <w:rFonts w:ascii="Cambria Math" w:hAnsi="Cambria Math"/>
          </w:rPr>
          <m:t>ε</m:t>
        </m:r>
      </m:oMath>
      <w:r>
        <w:t xml:space="preserve"> is an error term.</w:t>
      </w:r>
    </w:p>
    <w:p w14:paraId="0000003B" w14:textId="77777777" w:rsidR="001C0925" w:rsidRDefault="0049679F">
      <w:pPr>
        <w:spacing w:before="240" w:after="240" w:line="360" w:lineRule="auto"/>
        <w:jc w:val="both"/>
      </w:pPr>
      <w:r>
        <w:t>To test heterogeneity, we did stratified analysis by gender and gender-age. As a sensitivity analysis, we fitted unadjusted and adjusted models for all cancers, after excluding sex-specific cancers (breast cancer, cervical cancer, and testicular).</w:t>
      </w:r>
    </w:p>
    <w:p w14:paraId="0000003C" w14:textId="77777777" w:rsidR="001C0925" w:rsidRDefault="0049679F">
      <w:pPr>
        <w:spacing w:before="240" w:after="240" w:line="360" w:lineRule="auto"/>
        <w:jc w:val="both"/>
      </w:pPr>
      <w:r>
        <w:t xml:space="preserve">We reported the mean and standard deviation for descriptive analysis and incidence rate ratios (IRR) and absolute effects (counts) with 95% confidence intervals for regressions models. We used STATA 16.0 for analyses. </w:t>
      </w:r>
    </w:p>
    <w:p w14:paraId="0000003D" w14:textId="77777777" w:rsidR="001C0925" w:rsidRDefault="0049679F">
      <w:pPr>
        <w:spacing w:before="240" w:after="240" w:line="360" w:lineRule="auto"/>
        <w:rPr>
          <w:b/>
        </w:rPr>
      </w:pPr>
      <w:r>
        <w:rPr>
          <w:b/>
        </w:rPr>
        <w:t>Results</w:t>
      </w:r>
    </w:p>
    <w:p w14:paraId="0000003E" w14:textId="1D5D97AD" w:rsidR="001C0925" w:rsidRDefault="0049679F">
      <w:pPr>
        <w:spacing w:before="240" w:after="240" w:line="360" w:lineRule="auto"/>
        <w:jc w:val="both"/>
      </w:pPr>
      <w:r>
        <w:lastRenderedPageBreak/>
        <w:t xml:space="preserve">We analyzed a total of 156 weeks with 327.477 cardiovascular events (83.034 strokes and 244.443 myocardial infarction) and 137.700 cancer </w:t>
      </w:r>
      <w:del w:id="126" w:author="CRISTOBAL ALFONSO CUADRADO NAHUM (ccuadrado)" w:date="2021-08-31T17:07:00Z">
        <w:r w:rsidR="00892E0C" w:rsidRPr="00C20F86">
          <w:delText>diagnosis</w:delText>
        </w:r>
      </w:del>
      <w:ins w:id="127" w:author="CRISTOBAL ALFONSO CUADRADO NAHUM (ccuadrado)" w:date="2021-08-31T17:07:00Z">
        <w:r>
          <w:t>diagnoses</w:t>
        </w:r>
      </w:ins>
      <w:r>
        <w:t xml:space="preserve"> (23.135 gastric cancers, 24.579 colorectal cancers, 5.290 lymphomas, 2.535 leukemia, 42.143 cervical cancers, 37.443 breast cancers, and 2.575 testicular cancers) during the study period (Table S3, Supplemental material).</w:t>
      </w:r>
    </w:p>
    <w:p w14:paraId="0000003F" w14:textId="2A907FBF" w:rsidR="001C0925" w:rsidRDefault="0049679F">
      <w:pPr>
        <w:spacing w:before="240" w:after="240" w:line="360" w:lineRule="auto"/>
        <w:jc w:val="both"/>
      </w:pPr>
      <w:r>
        <w:t xml:space="preserve">Compared to previous years (2017-2019), after week 12 (March </w:t>
      </w:r>
      <w:del w:id="128" w:author="CRISTOBAL ALFONSO CUADRADO NAHUM (ccuadrado)" w:date="2021-08-31T17:07:00Z">
        <w:r w:rsidR="00892E0C" w:rsidRPr="00C20F86">
          <w:delText>15</w:delText>
        </w:r>
      </w:del>
      <w:ins w:id="129" w:author="CRISTOBAL ALFONSO CUADRADO NAHUM (ccuadrado)" w:date="2021-08-31T17:07:00Z">
        <w:r>
          <w:t>16</w:t>
        </w:r>
      </w:ins>
      <w:r>
        <w:t xml:space="preserve">, 2020) an immediate downward trend in the number of events was confirmed for all diseases (figure 1). In the oncologic diseases group, a smaller decrease occurred for lymphoma and leukemia (figure 1). In the cardiovascular diseases group, we observe more substantial reductions for myocardial infarction compared to stroke. Previous to the observed downward, trends were parallel for all studied diseases. The drop observed at week 38 is related to </w:t>
      </w:r>
      <w:ins w:id="130" w:author="CRISTOBAL ALFONSO CUADRADO NAHUM (ccuadrado)" w:date="2021-08-31T17:07:00Z">
        <w:r>
          <w:t xml:space="preserve">the </w:t>
        </w:r>
      </w:ins>
      <w:r>
        <w:t>national holiday. When analyzed by sex, women showed a greater impact on their access compared with men for both diseases groups during the study period (figure 2).</w:t>
      </w:r>
    </w:p>
    <w:p w14:paraId="00000040" w14:textId="77777777" w:rsidR="001C0925" w:rsidRDefault="0049679F">
      <w:pPr>
        <w:spacing w:before="240" w:after="240" w:line="360" w:lineRule="auto"/>
        <w:jc w:val="center"/>
        <w:rPr>
          <w:b/>
        </w:rPr>
      </w:pPr>
      <w:r>
        <w:rPr>
          <w:b/>
        </w:rPr>
        <w:t>Figure 1</w:t>
      </w:r>
    </w:p>
    <w:p w14:paraId="00000041" w14:textId="77777777" w:rsidR="001C0925" w:rsidRDefault="0049679F">
      <w:pPr>
        <w:spacing w:before="240" w:after="240" w:line="360" w:lineRule="auto"/>
        <w:jc w:val="both"/>
        <w:rPr>
          <w:i/>
        </w:rPr>
      </w:pPr>
      <w:r>
        <w:rPr>
          <w:i/>
        </w:rPr>
        <w:t>Figure 1: Points represent the average number of events (new cases diagnosed) per week for each disease during the first 39 weeks of the year. Solid lines are the point estimate for the fitted model. Colored areas around the lines are the 95% confidence intervals for the fitted model. In blue, the cases observed in</w:t>
      </w:r>
      <w:ins w:id="131" w:author="CRISTOBAL ALFONSO CUADRADO NAHUM (ccuadrado)" w:date="2021-08-31T17:07:00Z">
        <w:r>
          <w:rPr>
            <w:i/>
          </w:rPr>
          <w:t xml:space="preserve"> the</w:t>
        </w:r>
      </w:ins>
      <w:r>
        <w:rPr>
          <w:i/>
        </w:rPr>
        <w:t xml:space="preserve"> years 2017-2019 (used as a control group). In green, the number of patients diagnosed in 2020 (affected by the COVID-19 pandemic).  The vertical line represents the starting week of the first population-level interventions for COVID-19 in Chile (week 12).</w:t>
      </w:r>
    </w:p>
    <w:p w14:paraId="00000042" w14:textId="77777777" w:rsidR="001C0925" w:rsidRDefault="0049679F">
      <w:pPr>
        <w:spacing w:before="240" w:after="240" w:line="360" w:lineRule="auto"/>
        <w:jc w:val="center"/>
        <w:rPr>
          <w:b/>
        </w:rPr>
      </w:pPr>
      <w:r>
        <w:rPr>
          <w:b/>
        </w:rPr>
        <w:t>Figure 2</w:t>
      </w:r>
    </w:p>
    <w:p w14:paraId="00000043" w14:textId="04818933" w:rsidR="001C0925" w:rsidRDefault="0049679F">
      <w:pPr>
        <w:spacing w:before="240" w:after="240" w:line="360" w:lineRule="auto"/>
        <w:jc w:val="both"/>
        <w:rPr>
          <w:i/>
        </w:rPr>
      </w:pPr>
      <w:r>
        <w:rPr>
          <w:i/>
        </w:rPr>
        <w:t>Figure 2: Points represent the average number of events (new cases diagnosed) per week for all</w:t>
      </w:r>
      <w:del w:id="132" w:author="CRISTOBAL ALFONSO CUADRADO NAHUM (ccuadrado)" w:date="2021-08-31T17:07:00Z">
        <w:r w:rsidR="00892E0C" w:rsidRPr="00805967">
          <w:rPr>
            <w:i/>
          </w:rPr>
          <w:delText>-</w:delText>
        </w:r>
      </w:del>
      <w:ins w:id="133" w:author="CRISTOBAL ALFONSO CUADRADO NAHUM (ccuadrado)" w:date="2021-08-31T17:07:00Z">
        <w:r>
          <w:rPr>
            <w:i/>
          </w:rPr>
          <w:t xml:space="preserve"> </w:t>
        </w:r>
      </w:ins>
      <w:r>
        <w:rPr>
          <w:i/>
        </w:rPr>
        <w:t>cancers and cardiovascular events during the first 39 weeks of the year. Cancers exclude sex-specific conditions such as breast, cervical</w:t>
      </w:r>
      <w:ins w:id="134" w:author="CRISTOBAL ALFONSO CUADRADO NAHUM (ccuadrado)" w:date="2021-08-31T17:07:00Z">
        <w:r>
          <w:rPr>
            <w:i/>
          </w:rPr>
          <w:t>,</w:t>
        </w:r>
      </w:ins>
      <w:r>
        <w:rPr>
          <w:i/>
        </w:rPr>
        <w:t xml:space="preserve"> or testicular cancer to facilitate comparisons between sexes. Cardiovascular events include stroke and myocardial infarction. Solid lines are the point estimate for the fitted model. Colored areas around the lines are the 95% confidence intervals for the fitted model. In blue, the cases observed in</w:t>
      </w:r>
      <w:ins w:id="135" w:author="CRISTOBAL ALFONSO CUADRADO NAHUM (ccuadrado)" w:date="2021-08-31T17:07:00Z">
        <w:r>
          <w:rPr>
            <w:i/>
          </w:rPr>
          <w:t xml:space="preserve"> the</w:t>
        </w:r>
      </w:ins>
      <w:r>
        <w:rPr>
          <w:i/>
        </w:rPr>
        <w:t xml:space="preserve"> years 2017-2019 (used as a control group). In red, the number of patients diagnosed in 2020 (affected by the COVID-19 pandemic). The vertical line represents the starting week of the first population-level interventions for COVID-19 in Chile (week 12).</w:t>
      </w:r>
    </w:p>
    <w:p w14:paraId="00000044" w14:textId="77777777" w:rsidR="001C0925" w:rsidRDefault="0049679F">
      <w:pPr>
        <w:spacing w:before="240" w:after="240" w:line="360" w:lineRule="auto"/>
        <w:jc w:val="both"/>
      </w:pPr>
      <w:r>
        <w:t>In our model, we confirmed a larger immediate reduction (level effect) for cancer conditions (0,323; 95% CI 0,291-0,359) compared to the cardiovascular events (0,586; 95% CI 0,564-</w:t>
      </w:r>
      <w:r>
        <w:lastRenderedPageBreak/>
        <w:t>0,609). In contrast, the post intervention slope was larger for cancer conditions (1,022; 95% CI 1,016-1,028) than cardiovascular events (1,009; 95% CI 1,007-1,011) (Table 1). Among cancer conditions, a greater immediate reduction was observed in colorectal cancer (0,229; 95% CI 0,199-0,265), gastric cancer (0,306; 95% CI 0,253-0,371), cervical cancer (0,335; 95% CI 0,287-0,392) and breast cancer (0,336; 95% CI 0,293-0,385). A greater post intervention slope was observed in colorectal cancer (1,036 95% CI 1,028-1,043), breast cancer (1,028 95% CI 1,021-1,036) and gastric cancer (1,022 95% 1,011-1,032). In the cardiovascular group, the most affected condition was myocardial infarction (0,564 95% CI 0,539-0,589) with similar post intervention trends. (Table 1)</w:t>
      </w:r>
    </w:p>
    <w:p w14:paraId="00000045" w14:textId="78790F96" w:rsidR="001C0925" w:rsidRDefault="0049679F">
      <w:pPr>
        <w:spacing w:before="240" w:after="240" w:line="360" w:lineRule="auto"/>
        <w:jc w:val="both"/>
      </w:pPr>
      <w:r>
        <w:t>A differential impact, with larger effects on women than men, was observed across cardiovascular and oncological diseases. For the former, a 6,8% (0,621 95% CI 0,593-0,65 in men and 0,553 95% CI 0,527-0,579 in women) additional immediate reduction in access for cardiovascular events in women compared with men was evident. For the latter, a further non-significant 5,2% immediate reduction (0,364; 95% CI 0,315-0,408 in men and 0,312 95% CI 0,279-0,35) in access to newly diagnosed cancers among females compared with males was observed in the pandemic period. In the sensitivity analysis, differences between sexes in the cancer group increased after excluding sex-specific cancers such as breast, cervical, and testicular cancers. In this analysis, a bigger impact on access was confirmed among women (0,351; IC 95% 0,302-0,408 in men and 0,254; IC95% 0,218-0,296 in men). Differences in post</w:t>
      </w:r>
      <w:del w:id="136" w:author="CRISTOBAL ALFONSO CUADRADO NAHUM (ccuadrado)" w:date="2021-08-31T17:07:00Z">
        <w:r w:rsidR="00892E0C" w:rsidRPr="00C20F86">
          <w:delText xml:space="preserve"> </w:delText>
        </w:r>
      </w:del>
      <w:ins w:id="137" w:author="CRISTOBAL ALFONSO CUADRADO NAHUM (ccuadrado)" w:date="2021-08-31T17:07:00Z">
        <w:r>
          <w:t>-</w:t>
        </w:r>
      </w:ins>
      <w:r>
        <w:t>intervention trends were similar in both groups. (Table 1)</w:t>
      </w:r>
    </w:p>
    <w:p w14:paraId="00000046" w14:textId="77777777" w:rsidR="001C0925" w:rsidRDefault="0049679F">
      <w:pPr>
        <w:spacing w:before="240" w:after="240" w:line="360" w:lineRule="auto"/>
        <w:jc w:val="both"/>
      </w:pPr>
      <w:r>
        <w:t>When analyzed by specific cardiovascular diseases, a greater immediate decrease in women than men took plac</w:t>
      </w:r>
      <w:r>
        <w:rPr>
          <w:sz w:val="21"/>
          <w:szCs w:val="21"/>
          <w:highlight w:val="white"/>
        </w:rPr>
        <w:t>e</w:t>
      </w:r>
      <w:r>
        <w:t xml:space="preserve"> for myocardial infarction (0,697; 95% CI 0,649-0,75 in men and 0,532 95% CI 0,502-0,564 in women). When analyzed by specific oncologic diseases, a greater immediate decrease in women than men occurred for colorectal cancer (0,295; 95% CI 0,248-0,35 in men and 0,19; 95% CI 0,159-0,228 in women). Also, a greater immediate reduction on cervical cancer (0,335 95% CI 0,287-0,392) and breast cancer (0,336 95% CI 0,293-0,385) compared to testicular cancer (0,469; 95% CI 0,339-0,649) was observed (Table 1). Post intervention trends were similar for all specific cardiovascular and oncologic diseases.</w:t>
      </w:r>
    </w:p>
    <w:p w14:paraId="00000047" w14:textId="77777777" w:rsidR="001C0925" w:rsidRDefault="0049679F">
      <w:pPr>
        <w:spacing w:before="240" w:after="240"/>
        <w:jc w:val="center"/>
        <w:rPr>
          <w:b/>
        </w:rPr>
      </w:pPr>
      <w:r>
        <w:rPr>
          <w:b/>
        </w:rPr>
        <w:t>Table 1</w:t>
      </w:r>
    </w:p>
    <w:p w14:paraId="00000048" w14:textId="77777777" w:rsidR="001C0925" w:rsidRDefault="0049679F">
      <w:pPr>
        <w:spacing w:before="240" w:after="240" w:line="360" w:lineRule="auto"/>
        <w:jc w:val="center"/>
        <w:rPr>
          <w:i/>
        </w:rPr>
      </w:pPr>
      <w:r>
        <w:rPr>
          <w:i/>
        </w:rPr>
        <w:t>Interrupted time series analysis crude and stratified by sex. Both analyses were adjusted by age, population size, and seasonality (week and year). The model includes level and slope effect terms. Complete models are available in Supplemental material (Table S5-S32)</w:t>
      </w:r>
    </w:p>
    <w:p w14:paraId="00000049" w14:textId="64D9054E" w:rsidR="001C0925" w:rsidRDefault="0049679F">
      <w:pPr>
        <w:spacing w:before="240" w:after="240" w:line="360" w:lineRule="auto"/>
        <w:jc w:val="both"/>
      </w:pPr>
      <w:r>
        <w:t xml:space="preserve">To make sense of these findings, we also present absolute effects sizes. </w:t>
      </w:r>
      <w:del w:id="138" w:author="CRISTOBAL ALFONSO CUADRADO NAHUM (ccuadrado)" w:date="2021-08-31T17:07:00Z">
        <w:r w:rsidR="00892E0C" w:rsidRPr="00C20F86">
          <w:delText>Greater</w:delText>
        </w:r>
      </w:del>
      <w:ins w:id="139" w:author="CRISTOBAL ALFONSO CUADRADO NAHUM (ccuadrado)" w:date="2021-08-31T17:07:00Z">
        <w:r>
          <w:t>A greater</w:t>
        </w:r>
      </w:ins>
      <w:r>
        <w:t xml:space="preserve"> absolute </w:t>
      </w:r>
      <w:del w:id="140" w:author="CRISTOBAL ALFONSO CUADRADO NAHUM (ccuadrado)" w:date="2021-08-31T17:07:00Z">
        <w:r w:rsidR="00892E0C" w:rsidRPr="00C20F86">
          <w:delText>effects</w:delText>
        </w:r>
      </w:del>
      <w:ins w:id="141" w:author="CRISTOBAL ALFONSO CUADRADO NAHUM (ccuadrado)" w:date="2021-08-31T17:07:00Z">
        <w:r>
          <w:t>effect</w:t>
        </w:r>
      </w:ins>
      <w:r>
        <w:t xml:space="preserve"> in access for women compared to men occurred in almost all conditions (Table 2). An </w:t>
      </w:r>
      <w:r>
        <w:lastRenderedPageBreak/>
        <w:t>excess impact in women compared to men was observed for oncologic (9.140; 95% CI 4.619-13.661) and cardiovascular diseases (1.268; 95% CI 946-1.590) during the 28 weeks of the pandemic included in the study period. In the sensitivity analysis, differences between sexes persisted but were smaller (1.352; 95% CI 743-1.916). When analyzed by specific diseases, we found sizable differences in access for women compared to men for myocardial infarction (729 95% CI 631-930), colorectal cancer (844 95% CI 288-1.401), gastric cancer (562; 95% CI 362-762) and stroke (538 95% CI 250-624).</w:t>
      </w:r>
    </w:p>
    <w:p w14:paraId="0000004A" w14:textId="77777777" w:rsidR="001C0925" w:rsidRDefault="0049679F">
      <w:pPr>
        <w:spacing w:before="240" w:after="240" w:line="360" w:lineRule="auto"/>
        <w:jc w:val="center"/>
        <w:rPr>
          <w:b/>
        </w:rPr>
      </w:pPr>
      <w:r>
        <w:rPr>
          <w:b/>
        </w:rPr>
        <w:t>Table 2</w:t>
      </w:r>
    </w:p>
    <w:p w14:paraId="0000004B" w14:textId="6245A15B" w:rsidR="001C0925" w:rsidRDefault="0049679F">
      <w:pPr>
        <w:spacing w:before="240" w:after="240" w:line="360" w:lineRule="auto"/>
        <w:jc w:val="both"/>
      </w:pPr>
      <w:r>
        <w:t xml:space="preserve">In our final analysis, we estimated relative and absolute effects across </w:t>
      </w:r>
      <w:del w:id="142" w:author="CRISTOBAL ALFONSO CUADRADO NAHUM (ccuadrado)" w:date="2021-08-31T17:07:00Z">
        <w:r w:rsidR="00892E0C" w:rsidRPr="00C20F86">
          <w:delText>sex</w:delText>
        </w:r>
      </w:del>
      <w:ins w:id="143" w:author="CRISTOBAL ALFONSO CUADRADO NAHUM (ccuadrado)" w:date="2021-08-31T17:07:00Z">
        <w:r>
          <w:t>gender</w:t>
        </w:r>
      </w:ins>
      <w:r>
        <w:t xml:space="preserve"> and age</w:t>
      </w:r>
      <w:del w:id="144" w:author="CRISTOBAL ALFONSO CUADRADO NAHUM (ccuadrado)" w:date="2021-08-31T17:07:00Z">
        <w:r w:rsidR="00892E0C" w:rsidRPr="00C20F86">
          <w:delText>-</w:delText>
        </w:r>
      </w:del>
      <w:ins w:id="145" w:author="CRISTOBAL ALFONSO CUADRADO NAHUM (ccuadrado)" w:date="2021-08-31T17:07:00Z">
        <w:r>
          <w:t xml:space="preserve"> </w:t>
        </w:r>
      </w:ins>
      <w:r>
        <w:t xml:space="preserve">groups for cardiovascular diseases and oncologic diseases, excluding sex-specific cancer (Table S4, Figure S1-S2). For cardiovascular diseases, we </w:t>
      </w:r>
      <w:ins w:id="146" w:author="CRISTOBAL ALFONSO CUADRADO NAHUM (ccuadrado)" w:date="2021-08-31T17:07:00Z">
        <w:r>
          <w:t xml:space="preserve">only </w:t>
        </w:r>
      </w:ins>
      <w:r>
        <w:t xml:space="preserve">observed a </w:t>
      </w:r>
      <w:del w:id="147" w:author="CRISTOBAL ALFONSO CUADRADO NAHUM (ccuadrado)" w:date="2021-08-31T17:07:00Z">
        <w:r w:rsidR="00892E0C" w:rsidRPr="00C20F86">
          <w:delText xml:space="preserve">larger, but </w:delText>
        </w:r>
        <w:r w:rsidR="00C20F86" w:rsidRPr="00C20F86">
          <w:delText>non-</w:delText>
        </w:r>
      </w:del>
      <w:r>
        <w:t>significant</w:t>
      </w:r>
      <w:del w:id="148" w:author="CRISTOBAL ALFONSO CUADRADO NAHUM (ccuadrado)" w:date="2021-08-31T17:07:00Z">
        <w:r w:rsidR="00892E0C" w:rsidRPr="00C20F86">
          <w:delText>,</w:delText>
        </w:r>
      </w:del>
      <w:r>
        <w:t xml:space="preserve"> immediate decrease for </w:t>
      </w:r>
      <w:del w:id="149" w:author="CRISTOBAL ALFONSO CUADRADO NAHUM (ccuadrado)" w:date="2021-08-31T17:07:00Z">
        <w:r w:rsidR="00892E0C" w:rsidRPr="00C20F86">
          <w:delText xml:space="preserve">women in almost all age-groups, with exception of </w:delText>
        </w:r>
      </w:del>
      <w:r>
        <w:t xml:space="preserve">the 20 to 29 years’ group. </w:t>
      </w:r>
      <w:del w:id="150" w:author="CRISTOBAL ALFONSO CUADRADO NAHUM (ccuadrado)" w:date="2021-08-31T17:07:00Z">
        <w:r w:rsidR="00892E0C" w:rsidRPr="00C20F86">
          <w:delText>Larger</w:delText>
        </w:r>
      </w:del>
      <w:ins w:id="151" w:author="CRISTOBAL ALFONSO CUADRADO NAHUM (ccuadrado)" w:date="2021-08-31T17:07:00Z">
        <w:r>
          <w:t>A larger</w:t>
        </w:r>
      </w:ins>
      <w:r>
        <w:t xml:space="preserve"> absolute difference for women compared to men was observed in the older groups (527 95% CI 485-569 in the 70 to 79 years’ group and 668 95% CI 472-614 in the 80 years and older group). For oncologic diseases, a larger immediate decrease was evident for women in all </w:t>
      </w:r>
      <w:proofErr w:type="gramStart"/>
      <w:r>
        <w:t>ages</w:t>
      </w:r>
      <w:proofErr w:type="gramEnd"/>
      <w:r>
        <w:t xml:space="preserve"> groups</w:t>
      </w:r>
      <w:ins w:id="152" w:author="CRISTOBAL ALFONSO CUADRADO NAHUM (ccuadrado)" w:date="2021-08-31T17:07:00Z">
        <w:r>
          <w:t>,</w:t>
        </w:r>
      </w:ins>
      <w:r>
        <w:t xml:space="preserve"> and the greater absolute difference was observed among middle</w:t>
      </w:r>
      <w:del w:id="153" w:author="CRISTOBAL ALFONSO CUADRADO NAHUM (ccuadrado)" w:date="2021-08-31T17:07:00Z">
        <w:r w:rsidR="00892E0C" w:rsidRPr="00C20F86">
          <w:delText xml:space="preserve"> age</w:delText>
        </w:r>
      </w:del>
      <w:ins w:id="154" w:author="CRISTOBAL ALFONSO CUADRADO NAHUM (ccuadrado)" w:date="2021-08-31T17:07:00Z">
        <w:r>
          <w:t>-aged</w:t>
        </w:r>
      </w:ins>
      <w:r>
        <w:t xml:space="preserve"> and older women (426 95% CI 175-676 in 50 to 59 years’ group and 395 95% CI 364-427 in 60 to 69 years group).</w:t>
      </w:r>
    </w:p>
    <w:p w14:paraId="0000004C" w14:textId="77777777" w:rsidR="001C0925" w:rsidRDefault="0049679F">
      <w:pPr>
        <w:spacing w:before="240" w:after="240" w:line="360" w:lineRule="auto"/>
        <w:rPr>
          <w:b/>
        </w:rPr>
      </w:pPr>
      <w:r>
        <w:rPr>
          <w:b/>
        </w:rPr>
        <w:t>Discussion</w:t>
      </w:r>
    </w:p>
    <w:p w14:paraId="0000004D" w14:textId="00EB9B8A" w:rsidR="001C0925" w:rsidRDefault="0049679F">
      <w:pPr>
        <w:spacing w:before="240" w:after="240" w:line="360" w:lineRule="auto"/>
        <w:jc w:val="both"/>
      </w:pPr>
      <w:ins w:id="155" w:author="CRISTOBAL ALFONSO CUADRADO NAHUM (ccuadrado)" w:date="2021-08-31T17:07:00Z">
        <w:r>
          <w:t>Our analysis confirmed a large drop in the access to medical diagnosis for cardiovascular and oncologic conditions in Chile during COVID-19 pandemic as previous studies have shown</w:t>
        </w:r>
        <w:r>
          <w:rPr>
            <w:vertAlign w:val="superscript"/>
          </w:rPr>
          <w:t>4-15</w:t>
        </w:r>
        <w:r>
          <w:t xml:space="preserve">, </w:t>
        </w:r>
      </w:ins>
      <w:moveFromRangeStart w:id="156" w:author="CRISTOBAL ALFONSO CUADRADO NAHUM (ccuadrado)" w:date="2021-08-31T17:07:00Z" w:name="move81322061"/>
      <w:moveFrom w:id="157" w:author="CRISTOBAL ALFONSO CUADRADO NAHUM (ccuadrado)" w:date="2021-08-31T17:07:00Z">
        <w:r>
          <w:t xml:space="preserve">In our study, we confirmed a large drop in the medical diagnosis for time-sensitive conditions during the COVID-19 pandemic in Chile. </w:t>
        </w:r>
      </w:moveFrom>
      <w:moveFromRangeEnd w:id="156"/>
      <w:r>
        <w:t xml:space="preserve">This decrease was more significant for oncologic than cardiovascular diseases. Also, we confirmed our hypothesis of </w:t>
      </w:r>
      <w:ins w:id="158" w:author="CRISTOBAL ALFONSO CUADRADO NAHUM (ccuadrado)" w:date="2021-08-31T17:07:00Z">
        <w:r>
          <w:t xml:space="preserve">sizable </w:t>
        </w:r>
      </w:ins>
      <w:r>
        <w:t xml:space="preserve">gender disparities in </w:t>
      </w:r>
      <w:ins w:id="159" w:author="CRISTOBAL ALFONSO CUADRADO NAHUM (ccuadrado)" w:date="2021-08-31T17:07:00Z">
        <w:r>
          <w:t xml:space="preserve">the impact of the pandemic on access to </w:t>
        </w:r>
      </w:ins>
      <w:r>
        <w:t xml:space="preserve">medical </w:t>
      </w:r>
      <w:del w:id="160" w:author="CRISTOBAL ALFONSO CUADRADO NAHUM (ccuadrado)" w:date="2021-08-31T17:07:00Z">
        <w:r w:rsidR="00892E0C" w:rsidRPr="00C20F86">
          <w:delText>diagnosis</w:delText>
        </w:r>
      </w:del>
      <w:ins w:id="161" w:author="CRISTOBAL ALFONSO CUADRADO NAHUM (ccuadrado)" w:date="2021-08-31T17:07:00Z">
        <w:r>
          <w:t>care</w:t>
        </w:r>
      </w:ins>
      <w:r>
        <w:t xml:space="preserve">. A large group of time-sensitive conditions </w:t>
      </w:r>
      <w:del w:id="162" w:author="CRISTOBAL ALFONSO CUADRADO NAHUM (ccuadrado)" w:date="2021-08-31T17:07:00Z">
        <w:r w:rsidR="00892E0C" w:rsidRPr="00C20F86">
          <w:delText>were</w:delText>
        </w:r>
      </w:del>
      <w:ins w:id="163" w:author="CRISTOBAL ALFONSO CUADRADO NAHUM (ccuadrado)" w:date="2021-08-31T17:07:00Z">
        <w:r>
          <w:t>was</w:t>
        </w:r>
      </w:ins>
      <w:r>
        <w:t xml:space="preserve"> affected by this differential effect, even though healthcare access for these conditions is guaranteed by law </w:t>
      </w:r>
      <w:del w:id="164" w:author="CRISTOBAL ALFONSO CUADRADO NAHUM (ccuadrado)" w:date="2021-08-31T17:07:00Z">
        <w:r w:rsidR="00892E0C" w:rsidRPr="00C20F86">
          <w:delText>to everyone</w:delText>
        </w:r>
      </w:del>
      <w:ins w:id="165" w:author="CRISTOBAL ALFONSO CUADRADO NAHUM (ccuadrado)" w:date="2021-08-31T17:07:00Z">
        <w:r>
          <w:t>in Chile</w:t>
        </w:r>
      </w:ins>
      <w:r>
        <w:t xml:space="preserve">. This finding is worrisome because delaying care for these severe conditions can lead to long-term disability and - eventually - premature </w:t>
      </w:r>
      <w:del w:id="166" w:author="CRISTOBAL ALFONSO CUADRADO NAHUM (ccuadrado)" w:date="2021-08-31T17:07:00Z">
        <w:r w:rsidR="00892E0C" w:rsidRPr="00C20F86">
          <w:delText>death.</w:delText>
        </w:r>
      </w:del>
      <w:ins w:id="167" w:author="CRISTOBAL ALFONSO CUADRADO NAHUM (ccuadrado)" w:date="2021-08-31T17:07:00Z">
        <w:r>
          <w:t xml:space="preserve">mortality. </w:t>
        </w:r>
      </w:ins>
    </w:p>
    <w:p w14:paraId="3AF37863" w14:textId="77777777" w:rsidR="00C6760C" w:rsidRDefault="0049679F">
      <w:pPr>
        <w:spacing w:before="240" w:after="240" w:line="360" w:lineRule="auto"/>
        <w:jc w:val="both"/>
        <w:rPr>
          <w:del w:id="168" w:author="CRISTOBAL ALFONSO CUADRADO NAHUM (ccuadrado)" w:date="2021-08-31T17:07:00Z"/>
        </w:rPr>
      </w:pPr>
      <w:moveFromRangeStart w:id="169" w:author="CRISTOBAL ALFONSO CUADRADO NAHUM (ccuadrado)" w:date="2021-08-31T17:07:00Z" w:name="move81322060"/>
      <w:moveFrom w:id="170" w:author="CRISTOBAL ALFONSO CUADRADO NAHUM (ccuadrado)" w:date="2021-08-31T17:07:00Z">
        <w:r>
          <w:rPr>
            <w:i/>
            <w:rPrChange w:id="171" w:author="CRISTOBAL ALFONSO CUADRADO NAHUM (ccuadrado)" w:date="2021-08-31T17:07:00Z">
              <w:rPr/>
            </w:rPrChange>
          </w:rPr>
          <w:t>Gender</w:t>
        </w:r>
      </w:moveFrom>
      <w:moveFromRangeEnd w:id="169"/>
      <w:del w:id="172" w:author="CRISTOBAL ALFONSO CUADRADO NAHUM (ccuadrado)" w:date="2021-08-31T17:07:00Z">
        <w:r w:rsidR="00892E0C" w:rsidRPr="00C20F86">
          <w:delText xml:space="preserve"> is a </w:delText>
        </w:r>
        <w:r w:rsidR="00805967">
          <w:delText>structural determinant of health</w:delText>
        </w:r>
        <w:r w:rsidR="00970914" w:rsidRPr="00970914">
          <w:rPr>
            <w:vertAlign w:val="superscript"/>
          </w:rPr>
          <w:delText>18</w:delText>
        </w:r>
        <w:r w:rsidR="00892E0C" w:rsidRPr="00C20F86">
          <w:delText xml:space="preserve"> and, usually, is not </w:delText>
        </w:r>
        <w:r w:rsidR="00C20F86" w:rsidRPr="00C20F86">
          <w:delText>prioritized</w:delText>
        </w:r>
        <w:r w:rsidR="00892E0C" w:rsidRPr="00C20F86">
          <w:delText xml:space="preserve"> during an outbreak response</w:delText>
        </w:r>
        <w:r w:rsidR="00970914" w:rsidRPr="00970914">
          <w:rPr>
            <w:vertAlign w:val="superscript"/>
          </w:rPr>
          <w:delText>22,23</w:delText>
        </w:r>
        <w:r w:rsidR="00805967">
          <w:delText>.</w:delText>
        </w:r>
        <w:r w:rsidR="00892E0C" w:rsidRPr="00C20F86">
          <w:delText xml:space="preserve"> Through different mechanisms, gender could affect healthcare access in a pandemic. Nevertheless, differential access by gender has not been adequately studied during this current outbreak. Only a few studies explored heterogeneity by sex in cardiovascular</w:delText>
        </w:r>
        <w:r w:rsidR="00970914" w:rsidRPr="00970914">
          <w:rPr>
            <w:vertAlign w:val="superscript"/>
          </w:rPr>
          <w:delText>5,6,8</w:delText>
        </w:r>
        <w:r w:rsidR="00805967">
          <w:delText xml:space="preserve"> </w:delText>
        </w:r>
        <w:r w:rsidR="00892E0C" w:rsidRPr="00C20F86">
          <w:delText>and cancer care</w:delText>
        </w:r>
        <w:r w:rsidR="00970914" w:rsidRPr="00970914">
          <w:rPr>
            <w:vertAlign w:val="superscript"/>
          </w:rPr>
          <w:delText>17</w:delText>
        </w:r>
        <w:r w:rsidR="00805967">
          <w:delText xml:space="preserve"> </w:delText>
        </w:r>
        <w:r w:rsidR="00892E0C" w:rsidRPr="00C20F86">
          <w:delText>without finding any significant effect. None of these studies were done in Latin America.</w:delText>
        </w:r>
      </w:del>
    </w:p>
    <w:p w14:paraId="0000004E" w14:textId="1F0B6C9A" w:rsidR="001C0925" w:rsidRDefault="0049679F">
      <w:pPr>
        <w:spacing w:before="240" w:after="240" w:line="360" w:lineRule="auto"/>
        <w:jc w:val="both"/>
      </w:pPr>
      <w:r>
        <w:t xml:space="preserve">Because </w:t>
      </w:r>
      <w:del w:id="173" w:author="CRISTOBAL ALFONSO CUADRADO NAHUM (ccuadrado)" w:date="2021-08-31T17:07:00Z">
        <w:r w:rsidR="00892E0C" w:rsidRPr="00C20F86">
          <w:delText>these</w:delText>
        </w:r>
      </w:del>
      <w:ins w:id="174" w:author="CRISTOBAL ALFONSO CUADRADO NAHUM (ccuadrado)" w:date="2021-08-31T17:07:00Z">
        <w:r>
          <w:t>cardiovascular</w:t>
        </w:r>
      </w:ins>
      <w:r>
        <w:t xml:space="preserve"> diseases</w:t>
      </w:r>
      <w:ins w:id="175" w:author="CRISTOBAL ALFONSO CUADRADO NAHUM (ccuadrado)" w:date="2021-08-31T17:07:00Z">
        <w:r>
          <w:t xml:space="preserve"> and cancers</w:t>
        </w:r>
      </w:ins>
      <w:r>
        <w:t xml:space="preserve"> have different etiological mechanisms, it is highly implausible to explain this finding through biological </w:t>
      </w:r>
      <w:del w:id="176" w:author="CRISTOBAL ALFONSO CUADRADO NAHUM (ccuadrado)" w:date="2021-08-31T17:07:00Z">
        <w:r w:rsidR="00892E0C" w:rsidRPr="00C20F86">
          <w:delText>causes</w:delText>
        </w:r>
      </w:del>
      <w:ins w:id="177" w:author="CRISTOBAL ALFONSO CUADRADO NAHUM (ccuadrado)" w:date="2021-08-31T17:07:00Z">
        <w:r>
          <w:t>mechanisms</w:t>
        </w:r>
      </w:ins>
      <w:r>
        <w:t xml:space="preserve">. While a stroke and myocardial infarction could increase after COVID-19 </w:t>
      </w:r>
      <w:del w:id="178" w:author="CRISTOBAL ALFONSO CUADRADO NAHUM (ccuadrado)" w:date="2021-08-31T17:07:00Z">
        <w:r w:rsidR="00892E0C" w:rsidRPr="00C20F86">
          <w:delText>infection</w:delText>
        </w:r>
        <w:r w:rsidR="00970914" w:rsidRPr="00970914">
          <w:rPr>
            <w:vertAlign w:val="superscript"/>
          </w:rPr>
          <w:delText>34,35</w:delText>
        </w:r>
      </w:del>
      <w:ins w:id="179" w:author="CRISTOBAL ALFONSO CUADRADO NAHUM (ccuadrado)" w:date="2021-08-31T17:07:00Z">
        <w:r>
          <w:t>infection</w:t>
        </w:r>
        <w:r>
          <w:rPr>
            <w:vertAlign w:val="superscript"/>
          </w:rPr>
          <w:t>37,38</w:t>
        </w:r>
      </w:ins>
      <w:r>
        <w:t xml:space="preserve">, a reduction in the number of </w:t>
      </w:r>
      <w:ins w:id="180" w:author="CRISTOBAL ALFONSO CUADRADO NAHUM (ccuadrado)" w:date="2021-08-31T17:07:00Z">
        <w:r>
          <w:t xml:space="preserve">diagnosed </w:t>
        </w:r>
      </w:ins>
      <w:r>
        <w:t xml:space="preserve">cardiovascular events is probably </w:t>
      </w:r>
      <w:del w:id="181" w:author="CRISTOBAL ALFONSO CUADRADO NAHUM (ccuadrado)" w:date="2021-08-31T17:07:00Z">
        <w:r w:rsidR="00892E0C" w:rsidRPr="00C20F86">
          <w:delText>due to</w:delText>
        </w:r>
      </w:del>
      <w:ins w:id="182" w:author="CRISTOBAL ALFONSO CUADRADO NAHUM (ccuadrado)" w:date="2021-08-31T17:07:00Z">
        <w:r>
          <w:t>explained by</w:t>
        </w:r>
      </w:ins>
      <w:r>
        <w:t xml:space="preserve"> decreased access</w:t>
      </w:r>
      <w:del w:id="183" w:author="CRISTOBAL ALFONSO CUADRADO NAHUM (ccuadrado)" w:date="2021-08-31T17:07:00Z">
        <w:r w:rsidR="00892E0C" w:rsidRPr="00C20F86">
          <w:delText>.</w:delText>
        </w:r>
      </w:del>
      <w:ins w:id="184" w:author="CRISTOBAL ALFONSO CUADRADO NAHUM (ccuadrado)" w:date="2021-08-31T17:07:00Z">
        <w:r>
          <w:t xml:space="preserve"> to healthcare.</w:t>
        </w:r>
      </w:ins>
      <w:r>
        <w:t xml:space="preserve"> If men are more prone to COVID-</w:t>
      </w:r>
      <w:del w:id="185" w:author="CRISTOBAL ALFONSO CUADRADO NAHUM (ccuadrado)" w:date="2021-08-31T17:07:00Z">
        <w:r w:rsidR="00805967">
          <w:delText>19</w:delText>
        </w:r>
        <w:r w:rsidR="00970914" w:rsidRPr="00970914">
          <w:rPr>
            <w:vertAlign w:val="superscript"/>
          </w:rPr>
          <w:delText>24</w:delText>
        </w:r>
      </w:del>
      <w:ins w:id="186" w:author="CRISTOBAL ALFONSO CUADRADO NAHUM (ccuadrado)" w:date="2021-08-31T17:07:00Z">
        <w:r>
          <w:t>19</w:t>
        </w:r>
        <w:r>
          <w:rPr>
            <w:vertAlign w:val="superscript"/>
          </w:rPr>
          <w:t>39</w:t>
        </w:r>
      </w:ins>
      <w:r>
        <w:t xml:space="preserve">, this could explain, at least partially, that the decline in stroke and myocardial infarction in males could be smaller compared with women. Although, this explanation cannot be given in cancer because these diseases do not share the same </w:t>
      </w:r>
      <w:r>
        <w:lastRenderedPageBreak/>
        <w:t>causes and acute changes in cancer incidence are unlikely to be attributable to COVID-19 infection. In this setting, a reduced number of newly diagnosed cancers, particularly among women, is a clear marker of reduced access and unmet needs.</w:t>
      </w:r>
    </w:p>
    <w:p w14:paraId="0000004F" w14:textId="286AEABB" w:rsidR="001C0925" w:rsidRDefault="0049679F">
      <w:pPr>
        <w:spacing w:before="240" w:after="240" w:line="360" w:lineRule="auto"/>
        <w:jc w:val="both"/>
      </w:pPr>
      <w:r>
        <w:t xml:space="preserve">Gender norms and hierarchies could explain </w:t>
      </w:r>
      <w:del w:id="187" w:author="CRISTOBAL ALFONSO CUADRADO NAHUM (ccuadrado)" w:date="2021-08-31T17:07:00Z">
        <w:r w:rsidR="00892E0C" w:rsidRPr="00C20F86">
          <w:delText xml:space="preserve">better </w:delText>
        </w:r>
      </w:del>
      <w:r>
        <w:t>this wide effect</w:t>
      </w:r>
      <w:del w:id="188" w:author="CRISTOBAL ALFONSO CUADRADO NAHUM (ccuadrado)" w:date="2021-08-31T17:07:00Z">
        <w:r w:rsidR="00892E0C" w:rsidRPr="00C20F86">
          <w:delText xml:space="preserve">. Differences in help-seeking </w:delText>
        </w:r>
        <w:r w:rsidR="00C20F86" w:rsidRPr="00C20F86">
          <w:delText>behavior</w:delText>
        </w:r>
        <w:r w:rsidR="00892E0C" w:rsidRPr="00C20F86">
          <w:delText xml:space="preserve"> between genders have been commonly described</w:delText>
        </w:r>
        <w:r w:rsidR="00970914" w:rsidRPr="00970914">
          <w:rPr>
            <w:vertAlign w:val="superscript"/>
          </w:rPr>
          <w:delText>36</w:delText>
        </w:r>
        <w:r w:rsidR="00892E0C" w:rsidRPr="00C20F86">
          <w:delText>. On average, Chilean</w:delText>
        </w:r>
      </w:del>
      <w:ins w:id="189" w:author="CRISTOBAL ALFONSO CUADRADO NAHUM (ccuadrado)" w:date="2021-08-31T17:07:00Z">
        <w:r>
          <w:t xml:space="preserve"> better. During the pandemic,</w:t>
        </w:r>
      </w:ins>
      <w:r>
        <w:t xml:space="preserve"> women </w:t>
      </w:r>
      <w:del w:id="190" w:author="CRISTOBAL ALFONSO CUADRADO NAHUM (ccuadrado)" w:date="2021-08-31T17:07:00Z">
        <w:r w:rsidR="00892E0C" w:rsidRPr="00C20F86">
          <w:delText>use</w:delText>
        </w:r>
      </w:del>
      <w:ins w:id="191" w:author="CRISTOBAL ALFONSO CUADRADO NAHUM (ccuadrado)" w:date="2021-08-31T17:07:00Z">
        <w:r>
          <w:t>faced</w:t>
        </w:r>
      </w:ins>
      <w:r>
        <w:t xml:space="preserve"> more </w:t>
      </w:r>
      <w:del w:id="192" w:author="CRISTOBAL ALFONSO CUADRADO NAHUM (ccuadrado)" w:date="2021-08-31T17:07:00Z">
        <w:r w:rsidR="00892E0C" w:rsidRPr="00C20F86">
          <w:delText>healthcare services</w:delText>
        </w:r>
      </w:del>
      <w:ins w:id="193" w:author="CRISTOBAL ALFONSO CUADRADO NAHUM (ccuadrado)" w:date="2021-08-31T17:07:00Z">
        <w:r>
          <w:t>health care barriers</w:t>
        </w:r>
      </w:ins>
      <w:r>
        <w:t xml:space="preserve"> than </w:t>
      </w:r>
      <w:del w:id="194" w:author="CRISTOBAL ALFONSO CUADRADO NAHUM (ccuadrado)" w:date="2021-08-31T17:07:00Z">
        <w:r w:rsidR="00892E0C" w:rsidRPr="00C20F86">
          <w:delText>men</w:delText>
        </w:r>
        <w:r w:rsidR="00970914" w:rsidRPr="00970914">
          <w:rPr>
            <w:vertAlign w:val="superscript"/>
          </w:rPr>
          <w:delText>37</w:delText>
        </w:r>
        <w:r w:rsidR="00892E0C" w:rsidRPr="00C20F86">
          <w:delText xml:space="preserve">. During </w:delText>
        </w:r>
      </w:del>
      <w:ins w:id="195" w:author="CRISTOBAL ALFONSO CUADRADO NAHUM (ccuadrado)" w:date="2021-08-31T17:07:00Z">
        <w:r>
          <w:t xml:space="preserve">men. Income </w:t>
        </w:r>
        <w:proofErr w:type="gramStart"/>
        <w:r>
          <w:t>decrease</w:t>
        </w:r>
        <w:proofErr w:type="gramEnd"/>
        <w:r>
          <w:t xml:space="preserve"> due to work hours reduction</w:t>
        </w:r>
        <w:r>
          <w:rPr>
            <w:vertAlign w:val="superscript"/>
          </w:rPr>
          <w:t>27</w:t>
        </w:r>
        <w:r>
          <w:t xml:space="preserve"> and higher unemployment</w:t>
        </w:r>
        <w:r>
          <w:rPr>
            <w:vertAlign w:val="superscript"/>
          </w:rPr>
          <w:t>28</w:t>
        </w:r>
        <w:r>
          <w:t xml:space="preserve"> reduced women’s ability to pay for health care. Also, interventions to reduce </w:t>
        </w:r>
      </w:ins>
      <w:r>
        <w:t>COVID-19</w:t>
      </w:r>
      <w:del w:id="196" w:author="CRISTOBAL ALFONSO CUADRADO NAHUM (ccuadrado)" w:date="2021-08-31T17:07:00Z">
        <w:r w:rsidR="00892E0C" w:rsidRPr="00C20F86">
          <w:delText>, school closure to control disease</w:delText>
        </w:r>
      </w:del>
      <w:r>
        <w:t xml:space="preserve"> transmission</w:t>
      </w:r>
      <w:del w:id="197" w:author="CRISTOBAL ALFONSO CUADRADO NAHUM (ccuadrado)" w:date="2021-08-31T17:07:00Z">
        <w:r w:rsidR="00892E0C" w:rsidRPr="00C20F86">
          <w:delText xml:space="preserve"> has a differential effect on women because they provide most of the informal care in families</w:delText>
        </w:r>
        <w:r w:rsidR="00970914" w:rsidRPr="00970914">
          <w:rPr>
            <w:vertAlign w:val="superscript"/>
          </w:rPr>
          <w:delText>26</w:delText>
        </w:r>
        <w:r w:rsidR="008F2490">
          <w:delText>.</w:delText>
        </w:r>
        <w:r w:rsidR="00892E0C" w:rsidRPr="00C20F86">
          <w:delText xml:space="preserve"> A</w:delText>
        </w:r>
      </w:del>
      <w:ins w:id="198" w:author="CRISTOBAL ALFONSO CUADRADO NAHUM (ccuadrado)" w:date="2021-08-31T17:07:00Z">
        <w:r>
          <w:t>, such as school closures, increased the care burden in families reducing women’s time availability to seek care</w:t>
        </w:r>
        <w:r>
          <w:rPr>
            <w:vertAlign w:val="superscript"/>
          </w:rPr>
          <w:t>25</w:t>
        </w:r>
        <w:r>
          <w:t>. This could explain the</w:t>
        </w:r>
      </w:ins>
      <w:r>
        <w:t xml:space="preserve"> greater differential effect </w:t>
      </w:r>
      <w:del w:id="199" w:author="CRISTOBAL ALFONSO CUADRADO NAHUM (ccuadrado)" w:date="2021-08-31T17:07:00Z">
        <w:r w:rsidR="00892E0C" w:rsidRPr="00C20F86">
          <w:delText xml:space="preserve">was </w:delText>
        </w:r>
      </w:del>
      <w:r>
        <w:t xml:space="preserve">observed on diseases </w:t>
      </w:r>
      <w:del w:id="200" w:author="CRISTOBAL ALFONSO CUADRADO NAHUM (ccuadrado)" w:date="2021-08-31T17:07:00Z">
        <w:r w:rsidR="00892E0C" w:rsidRPr="00C20F86">
          <w:delText>(</w:delText>
        </w:r>
      </w:del>
      <w:ins w:id="201" w:author="CRISTOBAL ALFONSO CUADRADO NAHUM (ccuadrado)" w:date="2021-08-31T17:07:00Z">
        <w:r>
          <w:t xml:space="preserve">that require scheduled appointments for testing (e.g., </w:t>
        </w:r>
      </w:ins>
      <w:r>
        <w:t>colorectal, cervical, gastric, and breast cancer</w:t>
      </w:r>
      <w:del w:id="202" w:author="CRISTOBAL ALFONSO CUADRADO NAHUM (ccuadrado)" w:date="2021-08-31T17:07:00Z">
        <w:r w:rsidR="00892E0C" w:rsidRPr="00C20F86">
          <w:delText xml:space="preserve">) that require scheduled appointments for testing. Added to income reduction due to work </w:delText>
        </w:r>
        <w:r w:rsidR="008F2490">
          <w:delText>hours</w:delText>
        </w:r>
        <w:r w:rsidR="00892E0C" w:rsidRPr="00C20F86">
          <w:delText xml:space="preserve"> decrease</w:delText>
        </w:r>
        <w:r w:rsidR="00970914" w:rsidRPr="00970914">
          <w:rPr>
            <w:vertAlign w:val="superscript"/>
          </w:rPr>
          <w:delText>28</w:delText>
        </w:r>
        <w:r w:rsidR="008F2490">
          <w:delText xml:space="preserve"> </w:delText>
        </w:r>
        <w:r w:rsidR="00892E0C" w:rsidRPr="00C20F86">
          <w:delText>and unemployment</w:delText>
        </w:r>
        <w:r w:rsidR="00970914" w:rsidRPr="00970914">
          <w:rPr>
            <w:vertAlign w:val="superscript"/>
          </w:rPr>
          <w:delText>29</w:delText>
        </w:r>
        <w:r w:rsidR="008F2490">
          <w:delText xml:space="preserve"> </w:delText>
        </w:r>
        <w:r w:rsidR="00892E0C" w:rsidRPr="00C20F86">
          <w:delText>an increase in domestic workload can decrease women’s time availability and reduce healthcare demand during a pandemic.</w:delText>
        </w:r>
        <w:r w:rsidR="008F2490">
          <w:delText xml:space="preserve"> </w:delText>
        </w:r>
      </w:del>
      <w:ins w:id="203" w:author="CRISTOBAL ALFONSO CUADRADO NAHUM (ccuadrado)" w:date="2021-08-31T17:07:00Z">
        <w:r>
          <w:t>).</w:t>
        </w:r>
      </w:ins>
    </w:p>
    <w:p w14:paraId="28BBC71A" w14:textId="77777777" w:rsidR="00C6760C" w:rsidRPr="00C20F86" w:rsidRDefault="00892E0C">
      <w:pPr>
        <w:spacing w:before="240" w:after="240" w:line="360" w:lineRule="auto"/>
        <w:jc w:val="both"/>
        <w:rPr>
          <w:del w:id="204" w:author="CRISTOBAL ALFONSO CUADRADO NAHUM (ccuadrado)" w:date="2021-08-31T17:07:00Z"/>
        </w:rPr>
      </w:pPr>
      <w:del w:id="205" w:author="CRISTOBAL ALFONSO CUADRADO NAHUM (ccuadrado)" w:date="2021-08-31T17:07:00Z">
        <w:r w:rsidRPr="00C20F86">
          <w:delText>From the supply side, gender biases</w:delText>
        </w:r>
        <w:r w:rsidR="000A0EFE" w:rsidRPr="000A0EFE">
          <w:rPr>
            <w:vertAlign w:val="superscript"/>
          </w:rPr>
          <w:delText>21</w:delText>
        </w:r>
        <w:r w:rsidR="008F2490">
          <w:delText xml:space="preserve"> </w:delText>
        </w:r>
        <w:r w:rsidRPr="00C20F86">
          <w:delText>have been associated with delayed access to cardiovascular treatment in women</w:delText>
        </w:r>
        <w:r w:rsidR="000A0EFE" w:rsidRPr="000A0EFE">
          <w:rPr>
            <w:vertAlign w:val="superscript"/>
          </w:rPr>
          <w:delText>27</w:delText>
        </w:r>
        <w:r w:rsidRPr="00C20F86">
          <w:delText xml:space="preserve">. Potentially, these biases could aggravate during the pandemic. Service offering reduction could promote severe disease </w:delText>
        </w:r>
        <w:r w:rsidR="00C20F86" w:rsidRPr="00C20F86">
          <w:delText>prioritization</w:delText>
        </w:r>
        <w:r w:rsidRPr="00C20F86">
          <w:delText xml:space="preserve"> by medical teams, which could unintentionally reduce healthcare access for women. For instance, in the context of scarcity, </w:delText>
        </w:r>
        <w:r w:rsidRPr="00C20F86">
          <w:rPr>
            <w:highlight w:val="white"/>
          </w:rPr>
          <w:delText xml:space="preserve">since men are </w:delText>
        </w:r>
        <w:r w:rsidR="00C20F86" w:rsidRPr="00C20F86">
          <w:rPr>
            <w:highlight w:val="white"/>
          </w:rPr>
          <w:delText>categorized</w:delText>
        </w:r>
        <w:r w:rsidRPr="00C20F86">
          <w:rPr>
            <w:highlight w:val="white"/>
          </w:rPr>
          <w:delText xml:space="preserve"> as higher risk for cardiovascular disease, the treatment for this group could be </w:delText>
        </w:r>
        <w:r w:rsidR="00C20F86" w:rsidRPr="00C20F86">
          <w:rPr>
            <w:highlight w:val="white"/>
          </w:rPr>
          <w:delText>prioritized</w:delText>
        </w:r>
        <w:r w:rsidRPr="00C20F86">
          <w:rPr>
            <w:highlight w:val="white"/>
          </w:rPr>
          <w:delText xml:space="preserve"> over women</w:delText>
        </w:r>
        <w:r w:rsidRPr="00C20F86">
          <w:delText>.</w:delText>
        </w:r>
      </w:del>
    </w:p>
    <w:p w14:paraId="00000050" w14:textId="1A203B69" w:rsidR="001C0925" w:rsidRDefault="0049679F">
      <w:pPr>
        <w:spacing w:before="240" w:after="240" w:line="360" w:lineRule="auto"/>
        <w:jc w:val="both"/>
        <w:rPr>
          <w:ins w:id="206" w:author="CRISTOBAL ALFONSO CUADRADO NAHUM (ccuadrado)" w:date="2021-08-31T17:07:00Z"/>
        </w:rPr>
      </w:pPr>
      <w:ins w:id="207" w:author="CRISTOBAL ALFONSO CUADRADO NAHUM (ccuadrado)" w:date="2021-08-31T17:07:00Z">
        <w:r>
          <w:t xml:space="preserve">From a health services perspective, the diversion of resources (health personnel, hospital beds, among others) to cope with the pandemic reduced provider’s availability for cancer and cardiovascular care. </w:t>
        </w:r>
        <w:proofErr w:type="gramStart"/>
        <w:r>
          <w:t>Previous to</w:t>
        </w:r>
        <w:proofErr w:type="gramEnd"/>
        <w:r>
          <w:t xml:space="preserve"> the pandemic, women waited more time than men to access care for these health </w:t>
        </w:r>
        <w:r w:rsidRPr="00617E3B">
          <w:rPr>
            <w:color w:val="000000" w:themeColor="text1"/>
          </w:rPr>
          <w:t>conditions</w:t>
        </w:r>
        <w:r w:rsidRPr="00617E3B">
          <w:rPr>
            <w:color w:val="000000" w:themeColor="text1"/>
            <w:vertAlign w:val="superscript"/>
          </w:rPr>
          <w:t>20</w:t>
        </w:r>
        <w:r w:rsidRPr="00617E3B">
          <w:rPr>
            <w:color w:val="000000" w:themeColor="text1"/>
          </w:rPr>
          <w:t xml:space="preserve">. For acute myocardial infarction, the treatment of women </w:t>
        </w:r>
        <w:r w:rsidR="00617E3B" w:rsidRPr="00617E3B">
          <w:rPr>
            <w:color w:val="000000" w:themeColor="text1"/>
          </w:rPr>
          <w:t xml:space="preserve">in Chile </w:t>
        </w:r>
        <w:r w:rsidRPr="00617E3B">
          <w:rPr>
            <w:color w:val="000000" w:themeColor="text1"/>
          </w:rPr>
          <w:t>was proven suboptimal compared to men</w:t>
        </w:r>
        <w:r w:rsidRPr="00617E3B">
          <w:rPr>
            <w:color w:val="000000" w:themeColor="text1"/>
            <w:vertAlign w:val="superscript"/>
          </w:rPr>
          <w:t>32</w:t>
        </w:r>
        <w:r w:rsidRPr="00617E3B">
          <w:rPr>
            <w:color w:val="000000" w:themeColor="text1"/>
          </w:rPr>
          <w:t>. These gender biases could be aggravated in the context of health services scarcity, differentially affecting the ability to reach and use health care services in women</w:t>
        </w:r>
        <w:r w:rsidRPr="00617E3B">
          <w:rPr>
            <w:color w:val="000000" w:themeColor="text1"/>
            <w:vertAlign w:val="superscript"/>
          </w:rPr>
          <w:t>21</w:t>
        </w:r>
        <w:r w:rsidRPr="00617E3B">
          <w:rPr>
            <w:color w:val="000000" w:themeColor="text1"/>
          </w:rPr>
          <w:t xml:space="preserve">. </w:t>
        </w:r>
      </w:ins>
    </w:p>
    <w:p w14:paraId="00000051" w14:textId="77777777" w:rsidR="001C0925" w:rsidRDefault="0049679F">
      <w:pPr>
        <w:spacing w:before="240" w:after="240" w:line="360" w:lineRule="auto"/>
        <w:jc w:val="both"/>
        <w:rPr>
          <w:ins w:id="208" w:author="CRISTOBAL ALFONSO CUADRADO NAHUM (ccuadrado)" w:date="2021-08-31T17:07:00Z"/>
        </w:rPr>
      </w:pPr>
      <w:ins w:id="209" w:author="CRISTOBAL ALFONSO CUADRADO NAHUM (ccuadrado)" w:date="2021-08-31T17:07:00Z">
        <w:r>
          <w:t>Finally, fear of SARS-CoV-2 contagion in medical settings could reduce the acceptability of health services, decreasing the user’s ability to seek care. The reduction of health services utilization showed a rapid onset starting when the first control measures were established. This sudden decrease preceded the stay-at-home mandates (March 26) and lockdowns (May 13). Also, it preceded the period of the highest incidence of cases (May-June). This pattern could be explained by user fear triggered by extensive media coverage about death overseas and the uncertainty of a new infectious disease during the first weeks of the pandemic. A Chilean survey evidenced that this fear was more frequent in women than in men</w:t>
        </w:r>
        <w:r>
          <w:rPr>
            <w:vertAlign w:val="superscript"/>
          </w:rPr>
          <w:t>40</w:t>
        </w:r>
        <w:r>
          <w:t xml:space="preserve">. It is unclear why women suffered more </w:t>
        </w:r>
        <w:proofErr w:type="gramStart"/>
        <w:r>
          <w:t>fear</w:t>
        </w:r>
        <w:proofErr w:type="gramEnd"/>
        <w:r>
          <w:t xml:space="preserve"> but this could partly explain immediate differences in access to health care.</w:t>
        </w:r>
      </w:ins>
    </w:p>
    <w:p w14:paraId="00000052" w14:textId="77777777" w:rsidR="001C0925" w:rsidRDefault="0049679F">
      <w:pPr>
        <w:spacing w:before="240" w:after="240" w:line="360" w:lineRule="auto"/>
        <w:jc w:val="both"/>
        <w:rPr>
          <w:ins w:id="210" w:author="CRISTOBAL ALFONSO CUADRADO NAHUM (ccuadrado)" w:date="2021-08-31T17:07:00Z"/>
        </w:rPr>
      </w:pPr>
      <w:ins w:id="211" w:author="CRISTOBAL ALFONSO CUADRADO NAHUM (ccuadrado)" w:date="2021-08-31T17:07:00Z">
        <w:r>
          <w:t>Women’s health access disruption has been observed for other conditions. A recent systematic review concluded that maternal and fetal outcomes worsened during the COVID-19 pandemic with an increase in maternal deaths, stillbirth, ruptured ectopic pregnancies, and maternal depression</w:t>
        </w:r>
        <w:r>
          <w:rPr>
            <w:vertAlign w:val="superscript"/>
          </w:rPr>
          <w:t>41</w:t>
        </w:r>
        <w:r>
          <w:t>. Similar disruptions were observed for contraception and safe abortion services</w:t>
        </w:r>
        <w:r>
          <w:rPr>
            <w:vertAlign w:val="superscript"/>
          </w:rPr>
          <w:t>24</w:t>
        </w:r>
        <w:r>
          <w:t xml:space="preserve">. According to these </w:t>
        </w:r>
        <w:proofErr w:type="gramStart"/>
        <w:r>
          <w:t>findings,  an</w:t>
        </w:r>
        <w:proofErr w:type="gramEnd"/>
        <w:r>
          <w:t xml:space="preserve"> urgent call to protect sexual and reproductive care and to include a gender perspective in the pandemic response was raised by multiple humanitarian organizations</w:t>
        </w:r>
        <w:r>
          <w:rPr>
            <w:vertAlign w:val="superscript"/>
          </w:rPr>
          <w:t>42</w:t>
        </w:r>
        <w:r>
          <w:t>.</w:t>
        </w:r>
      </w:ins>
    </w:p>
    <w:p w14:paraId="00000053" w14:textId="46D1E8A4" w:rsidR="001C0925" w:rsidRDefault="0049679F">
      <w:pPr>
        <w:spacing w:before="240" w:after="240" w:line="360" w:lineRule="auto"/>
        <w:jc w:val="both"/>
      </w:pPr>
      <w:r>
        <w:lastRenderedPageBreak/>
        <w:t>This study has several limitations. First, we use administrative data, which might be subject to underreporting during the pandemic. Nevertheless, confirmed case reports have been mandatory for healthcare providers since 2004. Moreover, they are used for health claim payments in the Chilean health system, therefore making it less likely that reduced reporting could explain the observed effect. Second, due to the data codification, this study only considers two categories for sex and gender (female and male). This dichotomy excludes a spectrum of gender identities and the intersex population</w:t>
      </w:r>
      <w:r>
        <w:rPr>
          <w:vertAlign w:val="superscript"/>
        </w:rPr>
        <w:t>21</w:t>
      </w:r>
      <w:r>
        <w:t xml:space="preserve">. Future studies must explore differential effects on health care accessibility during pandemics for </w:t>
      </w:r>
      <w:del w:id="212" w:author="CRISTOBAL ALFONSO CUADRADO NAHUM (ccuadrado)" w:date="2021-08-31T17:07:00Z">
        <w:r w:rsidR="00892E0C" w:rsidRPr="00C20F86">
          <w:delText xml:space="preserve">a </w:delText>
        </w:r>
      </w:del>
      <w:r>
        <w:t>broader gender classification. Third, we cannot rule out residual confounding in the context of observational data. Nevertheless, due to the characteristic of the exposure of interest (the pandemic) is unlikely that better data could be obtained using alternative sources or study designs. We controlled confirmed cases by population and age in our models and included seasonal adjustments by week and year to control for unobserved time-specific confounding factors. The use of previous year trends as a control for the same observational units allows adjustment for confounding, but since no parallel control group was available adjustment for other time-variant effects concomitants to the pandemic was not feasible.</w:t>
      </w:r>
    </w:p>
    <w:p w14:paraId="00000054" w14:textId="77777777" w:rsidR="001C0925" w:rsidRDefault="0049679F">
      <w:pPr>
        <w:spacing w:before="240" w:after="240" w:line="360" w:lineRule="auto"/>
        <w:jc w:val="both"/>
      </w:pPr>
      <w:r>
        <w:t>As strengths, this is the first study from Latin America that explores access by sex to medical diagnosis during the COVID-19 pandemic. To test our hypothesis, we used a rich, comprehensive, and reliable national database where cases were defined based on standardized diagnostic processes. We select a variety of severe time-sensitive conditions to avoid generalization based on anecdotal evidence. Moreover, we tested different models, maintaining our conclusions unchanged.</w:t>
      </w:r>
    </w:p>
    <w:p w14:paraId="00000055" w14:textId="77777777" w:rsidR="001C0925" w:rsidRDefault="0049679F">
      <w:pPr>
        <w:spacing w:before="240" w:after="240" w:line="360" w:lineRule="auto"/>
        <w:jc w:val="both"/>
        <w:rPr>
          <w:moveTo w:id="213" w:author="CRISTOBAL ALFONSO CUADRADO NAHUM (ccuadrado)" w:date="2021-08-31T17:07:00Z"/>
          <w:b/>
        </w:rPr>
      </w:pPr>
      <w:moveToRangeStart w:id="214" w:author="CRISTOBAL ALFONSO CUADRADO NAHUM (ccuadrado)" w:date="2021-08-31T17:07:00Z" w:name="move81322062"/>
      <w:moveTo w:id="215" w:author="CRISTOBAL ALFONSO CUADRADO NAHUM (ccuadrado)" w:date="2021-08-31T17:07:00Z">
        <w:r>
          <w:rPr>
            <w:b/>
          </w:rPr>
          <w:t>Conclusion</w:t>
        </w:r>
      </w:moveTo>
    </w:p>
    <w:p w14:paraId="00000056" w14:textId="1978569E" w:rsidR="001C0925" w:rsidRDefault="0049679F">
      <w:pPr>
        <w:spacing w:before="240" w:after="240" w:line="360" w:lineRule="auto"/>
        <w:jc w:val="both"/>
      </w:pPr>
      <w:moveToRangeStart w:id="216" w:author="CRISTOBAL ALFONSO CUADRADO NAHUM (ccuadrado)" w:date="2021-08-31T17:07:00Z" w:name="move81322061"/>
      <w:moveToRangeEnd w:id="214"/>
      <w:moveTo w:id="217" w:author="CRISTOBAL ALFONSO CUADRADO NAHUM (ccuadrado)" w:date="2021-08-31T17:07:00Z">
        <w:r>
          <w:t xml:space="preserve">In our study, we confirmed a large drop in the medical diagnosis for time-sensitive conditions during the COVID-19 pandemic in Chile. </w:t>
        </w:r>
        <w:moveToRangeStart w:id="218" w:author="CRISTOBAL ALFONSO CUADRADO NAHUM (ccuadrado)" w:date="2021-08-31T17:07:00Z" w:name="move81322063"/>
        <w:moveToRangeEnd w:id="216"/>
        <w:r>
          <w:t xml:space="preserve">Additionally, we demonstrate that women were far more affected compared to men. This differential effect by gender was observed for a broad </w:t>
        </w:r>
        <w:r w:rsidRPr="00617E3B">
          <w:rPr>
            <w:color w:val="000000" w:themeColor="text1"/>
            <w:rPrChange w:id="219" w:author="CRISTOBAL ALFONSO CUADRADO NAHUM (ccuadrado)" w:date="2021-08-31T17:07:00Z">
              <w:rPr/>
            </w:rPrChange>
          </w:rPr>
          <w:t xml:space="preserve">group of time-sensitive conditions. </w:t>
        </w:r>
      </w:moveTo>
      <w:moveToRangeEnd w:id="218"/>
      <w:r w:rsidRPr="00617E3B">
        <w:rPr>
          <w:color w:val="000000" w:themeColor="text1"/>
          <w:rPrChange w:id="220" w:author="CRISTOBAL ALFONSO CUADRADO NAHUM (ccuadrado)" w:date="2021-08-31T17:07:00Z">
            <w:rPr/>
          </w:rPrChange>
        </w:rPr>
        <w:t>As</w:t>
      </w:r>
      <w:del w:id="221" w:author="CRISTOBAL ALFONSO CUADRADO NAHUM (ccuadrado)" w:date="2021-08-31T17:07:00Z">
        <w:r w:rsidR="00892E0C" w:rsidRPr="00C20F86">
          <w:delText xml:space="preserve"> p</w:delText>
        </w:r>
        <w:r w:rsidR="008F2490">
          <w:delText>revious</w:delText>
        </w:r>
      </w:del>
      <w:r w:rsidRPr="00617E3B">
        <w:rPr>
          <w:color w:val="000000" w:themeColor="text1"/>
          <w:rPrChange w:id="222" w:author="CRISTOBAL ALFONSO CUADRADO NAHUM (ccuadrado)" w:date="2021-08-31T17:07:00Z">
            <w:rPr/>
          </w:rPrChange>
        </w:rPr>
        <w:t xml:space="preserve"> researchers have posed</w:t>
      </w:r>
      <w:r w:rsidRPr="00617E3B">
        <w:rPr>
          <w:color w:val="000000" w:themeColor="text1"/>
          <w:vertAlign w:val="superscript"/>
          <w:rPrChange w:id="223" w:author="CRISTOBAL ALFONSO CUADRADO NAHUM (ccuadrado)" w:date="2021-08-31T17:07:00Z">
            <w:rPr>
              <w:vertAlign w:val="superscript"/>
            </w:rPr>
          </w:rPrChange>
        </w:rPr>
        <w:t>22,23</w:t>
      </w:r>
      <w:r w:rsidRPr="00617E3B">
        <w:rPr>
          <w:color w:val="000000" w:themeColor="text1"/>
          <w:rPrChange w:id="224" w:author="CRISTOBAL ALFONSO CUADRADO NAHUM (ccuadrado)" w:date="2021-08-31T17:07:00Z">
            <w:rPr/>
          </w:rPrChange>
        </w:rPr>
        <w:t xml:space="preserve">, our findings should alert </w:t>
      </w:r>
      <w:proofErr w:type="gramStart"/>
      <w:r w:rsidRPr="00617E3B">
        <w:rPr>
          <w:color w:val="000000" w:themeColor="text1"/>
          <w:rPrChange w:id="225" w:author="CRISTOBAL ALFONSO CUADRADO NAHUM (ccuadrado)" w:date="2021-08-31T17:07:00Z">
            <w:rPr/>
          </w:rPrChange>
        </w:rPr>
        <w:t>policy-makers</w:t>
      </w:r>
      <w:proofErr w:type="gramEnd"/>
      <w:r w:rsidRPr="00617E3B">
        <w:rPr>
          <w:color w:val="000000" w:themeColor="text1"/>
          <w:rPrChange w:id="226" w:author="CRISTOBAL ALFONSO CUADRADO NAHUM (ccuadrado)" w:date="2021-08-31T17:07:00Z">
            <w:rPr/>
          </w:rPrChange>
        </w:rPr>
        <w:t xml:space="preserve"> about the urgent need to integrate a gender perspective into </w:t>
      </w:r>
      <w:del w:id="227" w:author="CRISTOBAL ALFONSO CUADRADO NAHUM (ccuadrado)" w:date="2021-08-31T17:07:00Z">
        <w:r w:rsidR="00892E0C" w:rsidRPr="00C20F86">
          <w:delText xml:space="preserve">an </w:delText>
        </w:r>
      </w:del>
      <w:r w:rsidRPr="00617E3B">
        <w:rPr>
          <w:color w:val="000000" w:themeColor="text1"/>
          <w:rPrChange w:id="228" w:author="CRISTOBAL ALFONSO CUADRADO NAHUM (ccuadrado)" w:date="2021-08-31T17:07:00Z">
            <w:rPr/>
          </w:rPrChange>
        </w:rPr>
        <w:t xml:space="preserve">outbreak response. If school closure has a role in the observed differential effect, increasing </w:t>
      </w:r>
      <w:del w:id="229" w:author="CRISTOBAL ALFONSO CUADRADO NAHUM (ccuadrado)" w:date="2021-08-31T17:07:00Z">
        <w:r w:rsidR="00892E0C" w:rsidRPr="00C20F86">
          <w:delText>healthcare services availability will</w:delText>
        </w:r>
      </w:del>
      <w:ins w:id="230" w:author="CRISTOBAL ALFONSO CUADRADO NAHUM (ccuadrado)" w:date="2021-08-31T17:07:00Z">
        <w:r w:rsidRPr="00617E3B">
          <w:rPr>
            <w:color w:val="000000" w:themeColor="text1"/>
          </w:rPr>
          <w:t xml:space="preserve">the number of </w:t>
        </w:r>
        <w:r w:rsidR="00617E3B" w:rsidRPr="00617E3B">
          <w:rPr>
            <w:color w:val="000000" w:themeColor="text1"/>
          </w:rPr>
          <w:t xml:space="preserve">available </w:t>
        </w:r>
        <w:r w:rsidRPr="00617E3B">
          <w:rPr>
            <w:color w:val="000000" w:themeColor="text1"/>
          </w:rPr>
          <w:t xml:space="preserve">health </w:t>
        </w:r>
        <w:r w:rsidR="00617E3B" w:rsidRPr="00617E3B">
          <w:rPr>
            <w:color w:val="000000" w:themeColor="text1"/>
          </w:rPr>
          <w:t>providers</w:t>
        </w:r>
        <w:r w:rsidRPr="00617E3B">
          <w:rPr>
            <w:color w:val="000000" w:themeColor="text1"/>
          </w:rPr>
          <w:t xml:space="preserve"> </w:t>
        </w:r>
        <w:r w:rsidR="00617E3B" w:rsidRPr="00617E3B">
          <w:rPr>
            <w:color w:val="000000" w:themeColor="text1"/>
          </w:rPr>
          <w:t>could</w:t>
        </w:r>
      </w:ins>
      <w:r w:rsidRPr="00617E3B">
        <w:rPr>
          <w:color w:val="000000" w:themeColor="text1"/>
          <w:rPrChange w:id="231" w:author="CRISTOBAL ALFONSO CUADRADO NAHUM (ccuadrado)" w:date="2021-08-31T17:07:00Z">
            <w:rPr/>
          </w:rPrChange>
        </w:rPr>
        <w:t xml:space="preserve"> not </w:t>
      </w:r>
      <w:ins w:id="232" w:author="CRISTOBAL ALFONSO CUADRADO NAHUM (ccuadrado)" w:date="2021-08-31T17:07:00Z">
        <w:r w:rsidRPr="00617E3B">
          <w:rPr>
            <w:color w:val="000000" w:themeColor="text1"/>
          </w:rPr>
          <w:t xml:space="preserve">be enough to </w:t>
        </w:r>
      </w:ins>
      <w:r w:rsidRPr="00617E3B">
        <w:rPr>
          <w:color w:val="000000" w:themeColor="text1"/>
          <w:rPrChange w:id="233" w:author="CRISTOBAL ALFONSO CUADRADO NAHUM (ccuadrado)" w:date="2021-08-31T17:07:00Z">
            <w:rPr/>
          </w:rPrChange>
        </w:rPr>
        <w:t xml:space="preserve">shorten </w:t>
      </w:r>
      <w:ins w:id="234" w:author="CRISTOBAL ALFONSO CUADRADO NAHUM (ccuadrado)" w:date="2021-08-31T17:07:00Z">
        <w:r w:rsidRPr="00617E3B">
          <w:rPr>
            <w:color w:val="000000" w:themeColor="text1"/>
          </w:rPr>
          <w:t xml:space="preserve">these </w:t>
        </w:r>
      </w:ins>
      <w:r w:rsidRPr="00617E3B">
        <w:rPr>
          <w:color w:val="000000" w:themeColor="text1"/>
          <w:rPrChange w:id="235" w:author="CRISTOBAL ALFONSO CUADRADO NAHUM (ccuadrado)" w:date="2021-08-31T17:07:00Z">
            <w:rPr/>
          </w:rPrChange>
        </w:rPr>
        <w:t xml:space="preserve">disparities between genders. Services provision should </w:t>
      </w:r>
      <w:del w:id="236" w:author="CRISTOBAL ALFONSO CUADRADO NAHUM (ccuadrado)" w:date="2021-08-31T17:07:00Z">
        <w:r w:rsidR="00892E0C" w:rsidRPr="00C20F86">
          <w:delText>enhance access</w:delText>
        </w:r>
      </w:del>
      <w:ins w:id="237" w:author="CRISTOBAL ALFONSO CUADRADO NAHUM (ccuadrado)" w:date="2021-08-31T17:07:00Z">
        <w:r w:rsidRPr="00617E3B">
          <w:rPr>
            <w:color w:val="000000" w:themeColor="text1"/>
          </w:rPr>
          <w:t>be reachable</w:t>
        </w:r>
      </w:ins>
      <w:r w:rsidRPr="00617E3B">
        <w:rPr>
          <w:color w:val="000000" w:themeColor="text1"/>
          <w:rPrChange w:id="238" w:author="CRISTOBAL ALFONSO CUADRADO NAHUM (ccuadrado)" w:date="2021-08-31T17:07:00Z">
            <w:rPr/>
          </w:rPrChange>
        </w:rPr>
        <w:t xml:space="preserve">, especially for women who are raising children or have other caregiver responsibilities and reduce economic barriers. Also, health professionals should be aware of this </w:t>
      </w:r>
      <w:r>
        <w:t>situation and encouraged through clinical guidelines to reduce current gender bias in their clinical practice.</w:t>
      </w:r>
    </w:p>
    <w:p w14:paraId="00000057" w14:textId="77777777" w:rsidR="001C0925" w:rsidRDefault="0049679F">
      <w:pPr>
        <w:spacing w:before="240" w:after="240" w:line="360" w:lineRule="auto"/>
        <w:jc w:val="both"/>
      </w:pPr>
      <w:r>
        <w:lastRenderedPageBreak/>
        <w:t>Future research must evaluate the consequences of access reductions on disability and premature death. The observed effect occurred in a set of severe time-sensitive conditions where care delays could worsen prognosis. Additionally, we need to know the causes, which could be informed through surveys and innovative ways to provide care for these diseases during the actual pandemic.</w:t>
      </w:r>
    </w:p>
    <w:p w14:paraId="00000058" w14:textId="77777777" w:rsidR="001C0925" w:rsidRDefault="001C0925">
      <w:pPr>
        <w:spacing w:before="240" w:after="240" w:line="360" w:lineRule="auto"/>
        <w:jc w:val="both"/>
        <w:rPr>
          <w:ins w:id="239" w:author="CRISTOBAL ALFONSO CUADRADO NAHUM (ccuadrado)" w:date="2021-08-31T17:07:00Z"/>
        </w:rPr>
      </w:pPr>
    </w:p>
    <w:p w14:paraId="00000059" w14:textId="77777777" w:rsidR="001C0925" w:rsidRDefault="001C0925">
      <w:pPr>
        <w:spacing w:before="240" w:after="240" w:line="360" w:lineRule="auto"/>
        <w:jc w:val="both"/>
        <w:rPr>
          <w:ins w:id="240" w:author="CRISTOBAL ALFONSO CUADRADO NAHUM (ccuadrado)" w:date="2021-08-31T17:07:00Z"/>
          <w:b/>
        </w:rPr>
      </w:pPr>
    </w:p>
    <w:p w14:paraId="0000005A" w14:textId="77777777" w:rsidR="001C0925" w:rsidRDefault="001C0925">
      <w:pPr>
        <w:spacing w:before="240" w:after="240" w:line="360" w:lineRule="auto"/>
        <w:jc w:val="both"/>
        <w:rPr>
          <w:ins w:id="241" w:author="CRISTOBAL ALFONSO CUADRADO NAHUM (ccuadrado)" w:date="2021-08-31T17:07:00Z"/>
          <w:b/>
        </w:rPr>
      </w:pPr>
    </w:p>
    <w:p w14:paraId="0000005B" w14:textId="77777777" w:rsidR="001C0925" w:rsidRDefault="0049679F">
      <w:pPr>
        <w:spacing w:before="240" w:after="240" w:line="360" w:lineRule="auto"/>
        <w:jc w:val="both"/>
        <w:rPr>
          <w:ins w:id="242" w:author="CRISTOBAL ALFONSO CUADRADO NAHUM (ccuadrado)" w:date="2021-08-31T17:07:00Z"/>
          <w:b/>
        </w:rPr>
      </w:pPr>
      <w:ins w:id="243" w:author="CRISTOBAL ALFONSO CUADRADO NAHUM (ccuadrado)" w:date="2021-08-31T17:07:00Z">
        <w:r>
          <w:rPr>
            <w:b/>
          </w:rPr>
          <w:t xml:space="preserve"> </w:t>
        </w:r>
      </w:ins>
    </w:p>
    <w:p w14:paraId="0000005C" w14:textId="77777777" w:rsidR="001C0925" w:rsidRDefault="001C0925">
      <w:pPr>
        <w:spacing w:before="240" w:after="240" w:line="360" w:lineRule="auto"/>
        <w:jc w:val="both"/>
        <w:rPr>
          <w:ins w:id="244" w:author="CRISTOBAL ALFONSO CUADRADO NAHUM (ccuadrado)" w:date="2021-08-31T17:07:00Z"/>
          <w:b/>
        </w:rPr>
      </w:pPr>
    </w:p>
    <w:p w14:paraId="0000005D" w14:textId="77777777" w:rsidR="001C0925" w:rsidRDefault="001C0925">
      <w:pPr>
        <w:spacing w:before="240" w:after="240" w:line="360" w:lineRule="auto"/>
        <w:jc w:val="both"/>
        <w:rPr>
          <w:ins w:id="245" w:author="CRISTOBAL ALFONSO CUADRADO NAHUM (ccuadrado)" w:date="2021-08-31T17:07:00Z"/>
          <w:b/>
        </w:rPr>
      </w:pPr>
    </w:p>
    <w:p w14:paraId="0000005E" w14:textId="77777777" w:rsidR="001C0925" w:rsidRDefault="001C0925">
      <w:pPr>
        <w:spacing w:before="240" w:after="240" w:line="360" w:lineRule="auto"/>
        <w:jc w:val="both"/>
        <w:rPr>
          <w:ins w:id="246" w:author="CRISTOBAL ALFONSO CUADRADO NAHUM (ccuadrado)" w:date="2021-08-31T17:07:00Z"/>
          <w:b/>
        </w:rPr>
      </w:pPr>
    </w:p>
    <w:p w14:paraId="0000005F" w14:textId="77777777" w:rsidR="001C0925" w:rsidRDefault="001C0925">
      <w:pPr>
        <w:spacing w:before="240" w:after="240" w:line="360" w:lineRule="auto"/>
        <w:jc w:val="both"/>
        <w:rPr>
          <w:ins w:id="247" w:author="CRISTOBAL ALFONSO CUADRADO NAHUM (ccuadrado)" w:date="2021-08-31T17:07:00Z"/>
          <w:b/>
        </w:rPr>
      </w:pPr>
    </w:p>
    <w:p w14:paraId="00000060" w14:textId="77777777" w:rsidR="001C0925" w:rsidRDefault="001C0925">
      <w:pPr>
        <w:spacing w:before="240" w:after="240" w:line="360" w:lineRule="auto"/>
        <w:jc w:val="both"/>
        <w:rPr>
          <w:ins w:id="248" w:author="CRISTOBAL ALFONSO CUADRADO NAHUM (ccuadrado)" w:date="2021-08-31T17:07:00Z"/>
          <w:b/>
        </w:rPr>
      </w:pPr>
    </w:p>
    <w:p w14:paraId="389FBDBF" w14:textId="77777777" w:rsidR="001C0925" w:rsidRDefault="0049679F">
      <w:pPr>
        <w:spacing w:before="240" w:after="240" w:line="360" w:lineRule="auto"/>
        <w:jc w:val="both"/>
        <w:rPr>
          <w:moveFrom w:id="249" w:author="CRISTOBAL ALFONSO CUADRADO NAHUM (ccuadrado)" w:date="2021-08-31T17:07:00Z"/>
          <w:b/>
        </w:rPr>
      </w:pPr>
      <w:moveFromRangeStart w:id="250" w:author="CRISTOBAL ALFONSO CUADRADO NAHUM (ccuadrado)" w:date="2021-08-31T17:07:00Z" w:name="move81322062"/>
      <w:moveFrom w:id="251" w:author="CRISTOBAL ALFONSO CUADRADO NAHUM (ccuadrado)" w:date="2021-08-31T17:07:00Z">
        <w:r>
          <w:rPr>
            <w:b/>
          </w:rPr>
          <w:t>Conclusion</w:t>
        </w:r>
      </w:moveFrom>
    </w:p>
    <w:moveFromRangeEnd w:id="250"/>
    <w:p w14:paraId="66DB6983" w14:textId="77777777" w:rsidR="00C6760C" w:rsidRPr="00C20F86" w:rsidRDefault="001266F2">
      <w:pPr>
        <w:spacing w:before="240" w:after="240" w:line="360" w:lineRule="auto"/>
        <w:jc w:val="both"/>
        <w:rPr>
          <w:del w:id="252" w:author="CRISTOBAL ALFONSO CUADRADO NAHUM (ccuadrado)" w:date="2021-08-31T17:07:00Z"/>
        </w:rPr>
      </w:pPr>
      <w:del w:id="253" w:author="CRISTOBAL ALFONSO CUADRADO NAHUM (ccuadrado)" w:date="2021-08-31T17:07:00Z">
        <w:r>
          <w:delText>A</w:delText>
        </w:r>
        <w:r w:rsidR="008F2490">
          <w:delText>s previous studies have shown</w:delText>
        </w:r>
        <w:r w:rsidR="000A0EFE" w:rsidRPr="000A0EFE">
          <w:rPr>
            <w:vertAlign w:val="superscript"/>
          </w:rPr>
          <w:delText>4-15</w:delText>
        </w:r>
        <w:r w:rsidR="008F2490">
          <w:delText xml:space="preserve">, </w:delText>
        </w:r>
        <w:r w:rsidR="00892E0C" w:rsidRPr="00C20F86">
          <w:delText xml:space="preserve">we confirmed a large drop in medical diagnosis for cardiovascular and oncologic conditions in Chile during COVID-19 pandemic. </w:delText>
        </w:r>
      </w:del>
      <w:moveFromRangeStart w:id="254" w:author="CRISTOBAL ALFONSO CUADRADO NAHUM (ccuadrado)" w:date="2021-08-31T17:07:00Z" w:name="move81322063"/>
      <w:moveFrom w:id="255" w:author="CRISTOBAL ALFONSO CUADRADO NAHUM (ccuadrado)" w:date="2021-08-31T17:07:00Z">
        <w:r w:rsidR="0049679F">
          <w:t xml:space="preserve">Additionally, we demonstrate that women were far more affected compared to men. This differential effect by gender was observed for a broad </w:t>
        </w:r>
        <w:r w:rsidR="0049679F" w:rsidRPr="00617E3B">
          <w:rPr>
            <w:color w:val="000000" w:themeColor="text1"/>
            <w:rPrChange w:id="256" w:author="CRISTOBAL ALFONSO CUADRADO NAHUM (ccuadrado)" w:date="2021-08-31T17:07:00Z">
              <w:rPr/>
            </w:rPrChange>
          </w:rPr>
          <w:t xml:space="preserve">group of time-sensitive conditions. </w:t>
        </w:r>
      </w:moveFrom>
      <w:moveFromRangeEnd w:id="254"/>
      <w:del w:id="257" w:author="CRISTOBAL ALFONSO CUADRADO NAHUM (ccuadrado)" w:date="2021-08-31T17:07:00Z">
        <w:r w:rsidR="00892E0C" w:rsidRPr="00C20F86">
          <w:delText>Because these conditions have different etiological mechanisms, biological causes are unlikely to explain our findings. Gender norms and hierarchies define better this differential effect. Emergent healthcare barriers, such as an increase in care work due to school closure, aggravation of gender bias, and income reduction could decrease healthcare access in women during pandemics and potentially cause long-term disability and premature death in them. Our study should alert policymakers and put women’s access to healthcare as a top global health priority during this pandemic.</w:delText>
        </w:r>
      </w:del>
    </w:p>
    <w:p w14:paraId="0A6BBF9A" w14:textId="77777777" w:rsidR="00C6760C" w:rsidRPr="00C20F86" w:rsidRDefault="00C6760C">
      <w:pPr>
        <w:spacing w:before="240" w:after="240" w:line="360" w:lineRule="auto"/>
        <w:jc w:val="both"/>
        <w:rPr>
          <w:del w:id="258" w:author="CRISTOBAL ALFONSO CUADRADO NAHUM (ccuadrado)" w:date="2021-08-31T17:07:00Z"/>
          <w:b/>
        </w:rPr>
      </w:pPr>
    </w:p>
    <w:p w14:paraId="62A237D5" w14:textId="77777777" w:rsidR="00892E0C" w:rsidRDefault="00892E0C">
      <w:pPr>
        <w:spacing w:before="240" w:after="240" w:line="360" w:lineRule="auto"/>
        <w:jc w:val="both"/>
        <w:rPr>
          <w:del w:id="259" w:author="CRISTOBAL ALFONSO CUADRADO NAHUM (ccuadrado)" w:date="2021-08-31T17:07:00Z"/>
          <w:b/>
        </w:rPr>
      </w:pPr>
    </w:p>
    <w:p w14:paraId="00000061" w14:textId="0444CBC3" w:rsidR="001C0925" w:rsidRDefault="00892E0C">
      <w:pPr>
        <w:spacing w:before="240" w:after="240" w:line="360" w:lineRule="auto"/>
        <w:jc w:val="both"/>
        <w:rPr>
          <w:b/>
        </w:rPr>
      </w:pPr>
      <w:del w:id="260" w:author="CRISTOBAL ALFONSO CUADRADO NAHUM (ccuadrado)" w:date="2021-08-31T17:07:00Z">
        <w:r w:rsidRPr="00C20F86">
          <w:rPr>
            <w:b/>
          </w:rPr>
          <w:delText xml:space="preserve"> </w:delText>
        </w:r>
      </w:del>
    </w:p>
    <w:p w14:paraId="00000062" w14:textId="77777777" w:rsidR="001C0925" w:rsidRDefault="001C0925">
      <w:pPr>
        <w:spacing w:before="240" w:after="240" w:line="360" w:lineRule="auto"/>
        <w:jc w:val="both"/>
        <w:rPr>
          <w:b/>
        </w:rPr>
      </w:pPr>
    </w:p>
    <w:p w14:paraId="00000063" w14:textId="77777777" w:rsidR="001C0925" w:rsidRDefault="001C0925">
      <w:pPr>
        <w:spacing w:before="240" w:after="240" w:line="360" w:lineRule="auto"/>
        <w:jc w:val="both"/>
        <w:rPr>
          <w:b/>
        </w:rPr>
      </w:pPr>
    </w:p>
    <w:p w14:paraId="00000064" w14:textId="77777777" w:rsidR="001C0925" w:rsidRDefault="001C0925">
      <w:pPr>
        <w:spacing w:before="240" w:after="240" w:line="360" w:lineRule="auto"/>
        <w:jc w:val="both"/>
        <w:rPr>
          <w:b/>
        </w:rPr>
      </w:pPr>
    </w:p>
    <w:p w14:paraId="00000065" w14:textId="77777777" w:rsidR="001C0925" w:rsidRDefault="001C0925">
      <w:pPr>
        <w:spacing w:before="240" w:after="240" w:line="360" w:lineRule="auto"/>
        <w:jc w:val="both"/>
        <w:rPr>
          <w:b/>
        </w:rPr>
      </w:pPr>
      <w:bookmarkStart w:id="261" w:name="_heading=h.gjdgxs" w:colFirst="0" w:colLast="0"/>
      <w:bookmarkEnd w:id="261"/>
    </w:p>
    <w:p w14:paraId="00000066" w14:textId="77777777" w:rsidR="001C0925" w:rsidRDefault="001C0925">
      <w:pPr>
        <w:spacing w:before="240" w:after="240" w:line="360" w:lineRule="auto"/>
        <w:jc w:val="both"/>
        <w:rPr>
          <w:b/>
        </w:rPr>
      </w:pPr>
      <w:bookmarkStart w:id="262" w:name="_heading=h.mwoun3i8vnlh" w:colFirst="0" w:colLast="0"/>
      <w:bookmarkEnd w:id="262"/>
    </w:p>
    <w:p w14:paraId="00000067" w14:textId="34FDE4C7" w:rsidR="001C0925" w:rsidRDefault="001C0925">
      <w:pPr>
        <w:spacing w:before="240" w:after="240" w:line="360" w:lineRule="auto"/>
        <w:jc w:val="both"/>
        <w:rPr>
          <w:b/>
        </w:rPr>
      </w:pPr>
      <w:bookmarkStart w:id="263" w:name="_heading=h.tiyonkkv4fq6" w:colFirst="0" w:colLast="0"/>
      <w:bookmarkEnd w:id="263"/>
    </w:p>
    <w:p w14:paraId="0B3E6FA7" w14:textId="754E0679" w:rsidR="0049679F" w:rsidRDefault="0049679F">
      <w:pPr>
        <w:spacing w:before="240" w:after="240" w:line="360" w:lineRule="auto"/>
        <w:jc w:val="both"/>
        <w:rPr>
          <w:b/>
        </w:rPr>
      </w:pPr>
    </w:p>
    <w:p w14:paraId="4D5B419F" w14:textId="40F15FBB" w:rsidR="0049679F" w:rsidRDefault="0049679F">
      <w:pPr>
        <w:spacing w:before="240" w:after="240" w:line="360" w:lineRule="auto"/>
        <w:jc w:val="both"/>
        <w:rPr>
          <w:b/>
        </w:rPr>
      </w:pPr>
    </w:p>
    <w:p w14:paraId="06F26327" w14:textId="77777777" w:rsidR="0049679F" w:rsidRDefault="0049679F">
      <w:pPr>
        <w:spacing w:before="240" w:after="240" w:line="360" w:lineRule="auto"/>
        <w:jc w:val="both"/>
        <w:rPr>
          <w:b/>
        </w:rPr>
      </w:pPr>
    </w:p>
    <w:p w14:paraId="00000068" w14:textId="77777777" w:rsidR="001C0925" w:rsidRDefault="0049679F">
      <w:pPr>
        <w:spacing w:before="240" w:after="240" w:line="360" w:lineRule="auto"/>
        <w:jc w:val="both"/>
        <w:rPr>
          <w:b/>
        </w:rPr>
      </w:pPr>
      <w:bookmarkStart w:id="264" w:name="_heading=h.w9rngti4lua0" w:colFirst="0" w:colLast="0"/>
      <w:bookmarkEnd w:id="264"/>
      <w:r>
        <w:rPr>
          <w:b/>
        </w:rPr>
        <w:lastRenderedPageBreak/>
        <w:t>List of abbreviations:</w:t>
      </w:r>
    </w:p>
    <w:p w14:paraId="00000069" w14:textId="77777777" w:rsidR="001C0925" w:rsidRDefault="0049679F">
      <w:pPr>
        <w:numPr>
          <w:ilvl w:val="0"/>
          <w:numId w:val="1"/>
        </w:numPr>
        <w:pBdr>
          <w:top w:val="nil"/>
          <w:left w:val="nil"/>
          <w:bottom w:val="nil"/>
          <w:right w:val="nil"/>
          <w:between w:val="nil"/>
        </w:pBdr>
        <w:spacing w:before="240" w:line="360" w:lineRule="auto"/>
        <w:jc w:val="both"/>
        <w:rPr>
          <w:color w:val="000000"/>
          <w:rPrChange w:id="265" w:author="CRISTOBAL ALFONSO CUADRADO NAHUM (ccuadrado)" w:date="2021-08-31T17:07:00Z">
            <w:rPr>
              <w:lang w:val="es-MX"/>
            </w:rPr>
          </w:rPrChange>
        </w:rPr>
        <w:pPrChange w:id="266" w:author="CRISTOBAL ALFONSO CUADRADO NAHUM (ccuadrado)" w:date="2021-08-31T17:07:00Z">
          <w:pPr>
            <w:pStyle w:val="Prrafodelista"/>
            <w:numPr>
              <w:numId w:val="7"/>
            </w:numPr>
            <w:spacing w:before="240" w:after="240" w:line="360" w:lineRule="auto"/>
            <w:ind w:hanging="360"/>
            <w:jc w:val="both"/>
          </w:pPr>
        </w:pPrChange>
      </w:pPr>
      <w:r>
        <w:rPr>
          <w:color w:val="000000"/>
          <w:rPrChange w:id="267" w:author="CRISTOBAL ALFONSO CUADRADO NAHUM (ccuadrado)" w:date="2021-08-31T17:07:00Z">
            <w:rPr>
              <w:lang w:val="es-MX"/>
            </w:rPr>
          </w:rPrChange>
        </w:rPr>
        <w:t xml:space="preserve">AUGE: </w:t>
      </w:r>
      <w:proofErr w:type="spellStart"/>
      <w:r>
        <w:rPr>
          <w:color w:val="000000"/>
          <w:rPrChange w:id="268" w:author="CRISTOBAL ALFONSO CUADRADO NAHUM (ccuadrado)" w:date="2021-08-31T17:07:00Z">
            <w:rPr>
              <w:lang w:val="es-MX"/>
            </w:rPr>
          </w:rPrChange>
        </w:rPr>
        <w:t>Acceso</w:t>
      </w:r>
      <w:proofErr w:type="spellEnd"/>
      <w:r>
        <w:rPr>
          <w:color w:val="000000"/>
          <w:rPrChange w:id="269" w:author="CRISTOBAL ALFONSO CUADRADO NAHUM (ccuadrado)" w:date="2021-08-31T17:07:00Z">
            <w:rPr>
              <w:lang w:val="es-MX"/>
            </w:rPr>
          </w:rPrChange>
        </w:rPr>
        <w:t xml:space="preserve"> Universal a </w:t>
      </w:r>
      <w:proofErr w:type="spellStart"/>
      <w:r>
        <w:rPr>
          <w:color w:val="000000"/>
          <w:rPrChange w:id="270" w:author="CRISTOBAL ALFONSO CUADRADO NAHUM (ccuadrado)" w:date="2021-08-31T17:07:00Z">
            <w:rPr>
              <w:lang w:val="es-MX"/>
            </w:rPr>
          </w:rPrChange>
        </w:rPr>
        <w:t>Garantías</w:t>
      </w:r>
      <w:proofErr w:type="spellEnd"/>
      <w:r>
        <w:rPr>
          <w:color w:val="000000"/>
          <w:rPrChange w:id="271" w:author="CRISTOBAL ALFONSO CUADRADO NAHUM (ccuadrado)" w:date="2021-08-31T17:07:00Z">
            <w:rPr>
              <w:lang w:val="es-MX"/>
            </w:rPr>
          </w:rPrChange>
        </w:rPr>
        <w:t xml:space="preserve"> </w:t>
      </w:r>
      <w:proofErr w:type="spellStart"/>
      <w:r>
        <w:rPr>
          <w:color w:val="000000"/>
          <w:rPrChange w:id="272" w:author="CRISTOBAL ALFONSO CUADRADO NAHUM (ccuadrado)" w:date="2021-08-31T17:07:00Z">
            <w:rPr>
              <w:lang w:val="es-MX"/>
            </w:rPr>
          </w:rPrChange>
        </w:rPr>
        <w:t>Explícitas</w:t>
      </w:r>
      <w:proofErr w:type="spellEnd"/>
      <w:r>
        <w:rPr>
          <w:color w:val="000000"/>
          <w:rPrChange w:id="273" w:author="CRISTOBAL ALFONSO CUADRADO NAHUM (ccuadrado)" w:date="2021-08-31T17:07:00Z">
            <w:rPr>
              <w:lang w:val="es-MX"/>
            </w:rPr>
          </w:rPrChange>
        </w:rPr>
        <w:t xml:space="preserve"> (National Explicit Health Guarantees Regime)</w:t>
      </w:r>
    </w:p>
    <w:p w14:paraId="0000006A" w14:textId="77777777" w:rsidR="001C0925" w:rsidRDefault="0049679F">
      <w:pPr>
        <w:numPr>
          <w:ilvl w:val="0"/>
          <w:numId w:val="1"/>
        </w:numPr>
        <w:pBdr>
          <w:top w:val="nil"/>
          <w:left w:val="nil"/>
          <w:bottom w:val="nil"/>
          <w:right w:val="nil"/>
          <w:between w:val="nil"/>
        </w:pBdr>
        <w:spacing w:line="360" w:lineRule="auto"/>
        <w:jc w:val="both"/>
        <w:pPrChange w:id="274" w:author="CRISTOBAL ALFONSO CUADRADO NAHUM (ccuadrado)" w:date="2021-08-31T17:07:00Z">
          <w:pPr>
            <w:pStyle w:val="Prrafodelista"/>
            <w:numPr>
              <w:numId w:val="7"/>
            </w:numPr>
            <w:spacing w:before="240" w:after="240" w:line="360" w:lineRule="auto"/>
            <w:ind w:hanging="360"/>
            <w:jc w:val="both"/>
          </w:pPr>
        </w:pPrChange>
      </w:pPr>
      <w:r>
        <w:rPr>
          <w:color w:val="000000"/>
          <w:rPrChange w:id="275" w:author="CRISTOBAL ALFONSO CUADRADO NAHUM (ccuadrado)" w:date="2021-08-31T17:07:00Z">
            <w:rPr/>
          </w:rPrChange>
        </w:rPr>
        <w:t>COVID-19: Coronavirus disease 2019</w:t>
      </w:r>
    </w:p>
    <w:p w14:paraId="0000006B" w14:textId="77777777" w:rsidR="001C0925" w:rsidRPr="0049679F" w:rsidRDefault="0049679F">
      <w:pPr>
        <w:numPr>
          <w:ilvl w:val="0"/>
          <w:numId w:val="1"/>
        </w:numPr>
        <w:pBdr>
          <w:top w:val="nil"/>
          <w:left w:val="nil"/>
          <w:bottom w:val="nil"/>
          <w:right w:val="nil"/>
          <w:between w:val="nil"/>
        </w:pBdr>
        <w:spacing w:line="360" w:lineRule="auto"/>
        <w:jc w:val="both"/>
        <w:rPr>
          <w:color w:val="000000"/>
          <w:lang w:val="es-MX"/>
          <w:rPrChange w:id="276" w:author="CRISTOBAL ALFONSO CUADRADO NAHUM (ccuadrado)" w:date="2021-08-31T17:07:00Z">
            <w:rPr>
              <w:lang w:val="es-MX"/>
            </w:rPr>
          </w:rPrChange>
        </w:rPr>
        <w:pPrChange w:id="277" w:author="CRISTOBAL ALFONSO CUADRADO NAHUM (ccuadrado)" w:date="2021-08-31T17:07:00Z">
          <w:pPr>
            <w:pStyle w:val="Prrafodelista"/>
            <w:numPr>
              <w:numId w:val="7"/>
            </w:numPr>
            <w:spacing w:before="240" w:after="240" w:line="360" w:lineRule="auto"/>
            <w:ind w:hanging="360"/>
            <w:jc w:val="both"/>
          </w:pPr>
        </w:pPrChange>
      </w:pPr>
      <w:r w:rsidRPr="0049679F">
        <w:rPr>
          <w:color w:val="000000"/>
          <w:lang w:val="es-MX"/>
          <w:rPrChange w:id="278" w:author="CRISTOBAL ALFONSO CUADRADO NAHUM (ccuadrado)" w:date="2021-08-31T17:07:00Z">
            <w:rPr>
              <w:lang w:val="es-MX"/>
            </w:rPr>
          </w:rPrChange>
        </w:rPr>
        <w:t>FONASA: Fondo Nacional de Salud (Public insurer)</w:t>
      </w:r>
    </w:p>
    <w:p w14:paraId="0000006C" w14:textId="77777777" w:rsidR="001C0925" w:rsidRDefault="0049679F">
      <w:pPr>
        <w:numPr>
          <w:ilvl w:val="0"/>
          <w:numId w:val="1"/>
        </w:numPr>
        <w:pBdr>
          <w:top w:val="nil"/>
          <w:left w:val="nil"/>
          <w:bottom w:val="nil"/>
          <w:right w:val="nil"/>
          <w:between w:val="nil"/>
        </w:pBdr>
        <w:spacing w:line="360" w:lineRule="auto"/>
        <w:jc w:val="both"/>
        <w:pPrChange w:id="279" w:author="CRISTOBAL ALFONSO CUADRADO NAHUM (ccuadrado)" w:date="2021-08-31T17:07:00Z">
          <w:pPr>
            <w:pStyle w:val="Prrafodelista"/>
            <w:numPr>
              <w:numId w:val="7"/>
            </w:numPr>
            <w:spacing w:before="240" w:after="240" w:line="360" w:lineRule="auto"/>
            <w:ind w:hanging="360"/>
            <w:jc w:val="both"/>
          </w:pPr>
        </w:pPrChange>
      </w:pPr>
      <w:r>
        <w:rPr>
          <w:color w:val="000000"/>
          <w:rPrChange w:id="280" w:author="CRISTOBAL ALFONSO CUADRADO NAHUM (ccuadrado)" w:date="2021-08-31T17:07:00Z">
            <w:rPr/>
          </w:rPrChange>
        </w:rPr>
        <w:t>IRR: Incidence Rate Ratio</w:t>
      </w:r>
    </w:p>
    <w:p w14:paraId="0000006D" w14:textId="77777777" w:rsidR="001C0925" w:rsidRPr="0049679F" w:rsidRDefault="0049679F">
      <w:pPr>
        <w:numPr>
          <w:ilvl w:val="0"/>
          <w:numId w:val="1"/>
        </w:numPr>
        <w:pBdr>
          <w:top w:val="nil"/>
          <w:left w:val="nil"/>
          <w:bottom w:val="nil"/>
          <w:right w:val="nil"/>
          <w:between w:val="nil"/>
        </w:pBdr>
        <w:spacing w:line="360" w:lineRule="auto"/>
        <w:jc w:val="both"/>
        <w:rPr>
          <w:color w:val="000000"/>
          <w:lang w:val="es-MX"/>
          <w:rPrChange w:id="281" w:author="CRISTOBAL ALFONSO CUADRADO NAHUM (ccuadrado)" w:date="2021-08-31T17:07:00Z">
            <w:rPr>
              <w:lang w:val="es-MX"/>
            </w:rPr>
          </w:rPrChange>
        </w:rPr>
        <w:pPrChange w:id="282" w:author="CRISTOBAL ALFONSO CUADRADO NAHUM (ccuadrado)" w:date="2021-08-31T17:07:00Z">
          <w:pPr>
            <w:pStyle w:val="Prrafodelista"/>
            <w:numPr>
              <w:numId w:val="7"/>
            </w:numPr>
            <w:spacing w:before="240" w:after="240" w:line="360" w:lineRule="auto"/>
            <w:ind w:hanging="360"/>
            <w:jc w:val="both"/>
          </w:pPr>
        </w:pPrChange>
      </w:pPr>
      <w:r w:rsidRPr="0049679F">
        <w:rPr>
          <w:color w:val="000000"/>
          <w:lang w:val="es-MX"/>
          <w:rPrChange w:id="283" w:author="CRISTOBAL ALFONSO CUADRADO NAHUM (ccuadrado)" w:date="2021-08-31T17:07:00Z">
            <w:rPr>
              <w:lang w:val="es-MX"/>
            </w:rPr>
          </w:rPrChange>
        </w:rPr>
        <w:t>ISAPRES: Instituciones de Salud Previsional (Private insurers)</w:t>
      </w:r>
    </w:p>
    <w:p w14:paraId="0000006E" w14:textId="77777777" w:rsidR="001C0925" w:rsidRDefault="0049679F">
      <w:pPr>
        <w:numPr>
          <w:ilvl w:val="0"/>
          <w:numId w:val="1"/>
        </w:numPr>
        <w:pBdr>
          <w:top w:val="nil"/>
          <w:left w:val="nil"/>
          <w:bottom w:val="nil"/>
          <w:right w:val="nil"/>
          <w:between w:val="nil"/>
        </w:pBdr>
        <w:spacing w:line="360" w:lineRule="auto"/>
        <w:jc w:val="both"/>
        <w:pPrChange w:id="284" w:author="CRISTOBAL ALFONSO CUADRADO NAHUM (ccuadrado)" w:date="2021-08-31T17:07:00Z">
          <w:pPr>
            <w:pStyle w:val="Prrafodelista"/>
            <w:numPr>
              <w:numId w:val="7"/>
            </w:numPr>
            <w:spacing w:before="240" w:after="240" w:line="360" w:lineRule="auto"/>
            <w:ind w:hanging="360"/>
            <w:jc w:val="both"/>
          </w:pPr>
        </w:pPrChange>
      </w:pPr>
      <w:r>
        <w:rPr>
          <w:color w:val="000000"/>
          <w:rPrChange w:id="285" w:author="CRISTOBAL ALFONSO CUADRADO NAHUM (ccuadrado)" w:date="2021-08-31T17:07:00Z">
            <w:rPr/>
          </w:rPrChange>
        </w:rPr>
        <w:t>MERS: Middle East respiratory syndrome</w:t>
      </w:r>
    </w:p>
    <w:p w14:paraId="0000006F" w14:textId="77777777" w:rsidR="001C0925" w:rsidRDefault="0049679F">
      <w:pPr>
        <w:numPr>
          <w:ilvl w:val="0"/>
          <w:numId w:val="1"/>
        </w:numPr>
        <w:pBdr>
          <w:top w:val="nil"/>
          <w:left w:val="nil"/>
          <w:bottom w:val="nil"/>
          <w:right w:val="nil"/>
          <w:between w:val="nil"/>
        </w:pBdr>
        <w:spacing w:after="240" w:line="360" w:lineRule="auto"/>
        <w:jc w:val="both"/>
        <w:pPrChange w:id="286" w:author="CRISTOBAL ALFONSO CUADRADO NAHUM (ccuadrado)" w:date="2021-08-31T17:07:00Z">
          <w:pPr>
            <w:pStyle w:val="Prrafodelista"/>
            <w:numPr>
              <w:numId w:val="7"/>
            </w:numPr>
            <w:spacing w:before="240" w:after="240" w:line="360" w:lineRule="auto"/>
            <w:ind w:hanging="360"/>
            <w:jc w:val="both"/>
          </w:pPr>
        </w:pPrChange>
      </w:pPr>
      <w:r>
        <w:rPr>
          <w:color w:val="000000"/>
          <w:rPrChange w:id="287" w:author="CRISTOBAL ALFONSO CUADRADO NAHUM (ccuadrado)" w:date="2021-08-31T17:07:00Z">
            <w:rPr/>
          </w:rPrChange>
        </w:rPr>
        <w:t>SARS: Severe acute respiratory syndrome</w:t>
      </w:r>
    </w:p>
    <w:p w14:paraId="00000070" w14:textId="77777777" w:rsidR="001C0925" w:rsidRDefault="001C0925">
      <w:pPr>
        <w:spacing w:before="240" w:after="240" w:line="360" w:lineRule="auto"/>
        <w:jc w:val="both"/>
        <w:rPr>
          <w:b/>
        </w:rPr>
      </w:pPr>
    </w:p>
    <w:p w14:paraId="00000071" w14:textId="77777777" w:rsidR="001C0925" w:rsidRDefault="001C0925">
      <w:pPr>
        <w:spacing w:before="240" w:after="240" w:line="360" w:lineRule="auto"/>
        <w:jc w:val="both"/>
        <w:rPr>
          <w:b/>
        </w:rPr>
      </w:pPr>
    </w:p>
    <w:p w14:paraId="00000072" w14:textId="77777777" w:rsidR="001C0925" w:rsidRDefault="001C0925">
      <w:pPr>
        <w:spacing w:before="240" w:after="240" w:line="360" w:lineRule="auto"/>
        <w:jc w:val="both"/>
        <w:rPr>
          <w:b/>
        </w:rPr>
      </w:pPr>
    </w:p>
    <w:p w14:paraId="00000073" w14:textId="77777777" w:rsidR="001C0925" w:rsidRDefault="001C0925">
      <w:pPr>
        <w:spacing w:before="240" w:after="240" w:line="360" w:lineRule="auto"/>
        <w:jc w:val="both"/>
        <w:rPr>
          <w:b/>
        </w:rPr>
      </w:pPr>
    </w:p>
    <w:p w14:paraId="00000074" w14:textId="77777777" w:rsidR="001C0925" w:rsidRDefault="001C0925">
      <w:pPr>
        <w:spacing w:before="240" w:after="240" w:line="360" w:lineRule="auto"/>
        <w:jc w:val="both"/>
        <w:rPr>
          <w:b/>
        </w:rPr>
      </w:pPr>
    </w:p>
    <w:p w14:paraId="00000075" w14:textId="77777777" w:rsidR="001C0925" w:rsidRDefault="001C0925">
      <w:pPr>
        <w:spacing w:before="240" w:after="240" w:line="360" w:lineRule="auto"/>
        <w:jc w:val="both"/>
        <w:rPr>
          <w:b/>
        </w:rPr>
      </w:pPr>
    </w:p>
    <w:p w14:paraId="00000076" w14:textId="77777777" w:rsidR="001C0925" w:rsidRDefault="001C0925">
      <w:pPr>
        <w:spacing w:before="240" w:after="240" w:line="360" w:lineRule="auto"/>
        <w:jc w:val="both"/>
        <w:rPr>
          <w:b/>
        </w:rPr>
      </w:pPr>
    </w:p>
    <w:p w14:paraId="00000077" w14:textId="77777777" w:rsidR="001C0925" w:rsidRDefault="001C0925">
      <w:pPr>
        <w:spacing w:before="240" w:after="240" w:line="360" w:lineRule="auto"/>
        <w:jc w:val="both"/>
        <w:rPr>
          <w:b/>
        </w:rPr>
      </w:pPr>
    </w:p>
    <w:p w14:paraId="00000078" w14:textId="77777777" w:rsidR="001C0925" w:rsidRDefault="001C0925">
      <w:pPr>
        <w:spacing w:before="240" w:after="240" w:line="360" w:lineRule="auto"/>
        <w:jc w:val="both"/>
        <w:rPr>
          <w:b/>
        </w:rPr>
      </w:pPr>
    </w:p>
    <w:p w14:paraId="00000079" w14:textId="77777777" w:rsidR="001C0925" w:rsidRDefault="001C0925">
      <w:pPr>
        <w:spacing w:before="240" w:after="240" w:line="360" w:lineRule="auto"/>
        <w:jc w:val="both"/>
        <w:rPr>
          <w:b/>
        </w:rPr>
      </w:pPr>
    </w:p>
    <w:p w14:paraId="0000007A" w14:textId="77777777" w:rsidR="001C0925" w:rsidRDefault="001C0925">
      <w:pPr>
        <w:spacing w:before="240" w:after="240" w:line="360" w:lineRule="auto"/>
        <w:jc w:val="both"/>
        <w:rPr>
          <w:b/>
        </w:rPr>
      </w:pPr>
    </w:p>
    <w:p w14:paraId="0000007B" w14:textId="77777777" w:rsidR="001C0925" w:rsidRDefault="001C0925">
      <w:pPr>
        <w:spacing w:before="240" w:after="240" w:line="360" w:lineRule="auto"/>
        <w:jc w:val="both"/>
        <w:rPr>
          <w:b/>
        </w:rPr>
      </w:pPr>
    </w:p>
    <w:p w14:paraId="0000007C" w14:textId="77777777" w:rsidR="001C0925" w:rsidRDefault="001C0925">
      <w:pPr>
        <w:spacing w:before="240" w:after="240" w:line="360" w:lineRule="auto"/>
        <w:jc w:val="both"/>
        <w:rPr>
          <w:b/>
        </w:rPr>
      </w:pPr>
    </w:p>
    <w:p w14:paraId="0000007D" w14:textId="77777777" w:rsidR="001C0925" w:rsidRDefault="001C0925">
      <w:pPr>
        <w:spacing w:before="240" w:after="240" w:line="360" w:lineRule="auto"/>
        <w:jc w:val="both"/>
        <w:rPr>
          <w:b/>
        </w:rPr>
      </w:pPr>
    </w:p>
    <w:p w14:paraId="0000007E" w14:textId="77777777" w:rsidR="001C0925" w:rsidRDefault="001C0925">
      <w:pPr>
        <w:spacing w:before="240" w:after="240" w:line="360" w:lineRule="auto"/>
        <w:jc w:val="both"/>
        <w:rPr>
          <w:b/>
        </w:rPr>
      </w:pPr>
    </w:p>
    <w:p w14:paraId="0000007F" w14:textId="77777777" w:rsidR="001C0925" w:rsidRDefault="001C0925">
      <w:pPr>
        <w:spacing w:before="240" w:after="240" w:line="360" w:lineRule="auto"/>
        <w:jc w:val="both"/>
        <w:rPr>
          <w:b/>
        </w:rPr>
      </w:pPr>
    </w:p>
    <w:p w14:paraId="00000080" w14:textId="77777777" w:rsidR="001C0925" w:rsidRDefault="0049679F">
      <w:pPr>
        <w:spacing w:before="240" w:after="240" w:line="360" w:lineRule="auto"/>
        <w:jc w:val="both"/>
        <w:rPr>
          <w:b/>
        </w:rPr>
      </w:pPr>
      <w:r>
        <w:rPr>
          <w:b/>
        </w:rPr>
        <w:lastRenderedPageBreak/>
        <w:t>Declarations</w:t>
      </w:r>
    </w:p>
    <w:p w14:paraId="00000081" w14:textId="77777777" w:rsidR="001C0925" w:rsidRDefault="0049679F">
      <w:pPr>
        <w:spacing w:before="240" w:after="240" w:line="360" w:lineRule="auto"/>
        <w:jc w:val="both"/>
        <w:rPr>
          <w:b/>
        </w:rPr>
      </w:pPr>
      <w:r>
        <w:rPr>
          <w:b/>
        </w:rPr>
        <w:t>Ethics approval and consent to participate</w:t>
      </w:r>
    </w:p>
    <w:p w14:paraId="00000082" w14:textId="77777777" w:rsidR="001C0925" w:rsidRDefault="0049679F">
      <w:pPr>
        <w:spacing w:before="240" w:after="240" w:line="360" w:lineRule="auto"/>
        <w:jc w:val="both"/>
      </w:pPr>
      <w:r>
        <w:t>Since this study used secondary data from publicly available sources collected by the Ministry of Health, which are registered anonymously, we did not require institutional review board approval.</w:t>
      </w:r>
    </w:p>
    <w:p w14:paraId="00000083" w14:textId="77777777" w:rsidR="001C0925" w:rsidRDefault="0049679F">
      <w:pPr>
        <w:spacing w:before="240" w:after="240" w:line="360" w:lineRule="auto"/>
        <w:jc w:val="both"/>
        <w:rPr>
          <w:b/>
        </w:rPr>
      </w:pPr>
      <w:r>
        <w:rPr>
          <w:b/>
        </w:rPr>
        <w:t>Consent for publication</w:t>
      </w:r>
    </w:p>
    <w:p w14:paraId="00000084" w14:textId="77777777" w:rsidR="001C0925" w:rsidRDefault="0049679F">
      <w:pPr>
        <w:spacing w:before="240" w:after="240" w:line="360" w:lineRule="auto"/>
        <w:jc w:val="both"/>
      </w:pPr>
      <w:r>
        <w:t>Not applicable</w:t>
      </w:r>
    </w:p>
    <w:p w14:paraId="00000085" w14:textId="77777777" w:rsidR="001C0925" w:rsidRDefault="0049679F">
      <w:pPr>
        <w:spacing w:before="240" w:after="240" w:line="360" w:lineRule="auto"/>
        <w:jc w:val="both"/>
        <w:rPr>
          <w:b/>
        </w:rPr>
      </w:pPr>
      <w:r>
        <w:rPr>
          <w:b/>
        </w:rPr>
        <w:t>Availability of data and materials</w:t>
      </w:r>
    </w:p>
    <w:p w14:paraId="00000086" w14:textId="77777777" w:rsidR="001C0925" w:rsidRDefault="0049679F">
      <w:pPr>
        <w:spacing w:before="240" w:after="240" w:line="360" w:lineRule="auto"/>
        <w:jc w:val="both"/>
      </w:pPr>
      <w:r>
        <w:t xml:space="preserve">The datasets used and/or </w:t>
      </w:r>
      <w:proofErr w:type="spellStart"/>
      <w:r>
        <w:t>analysed</w:t>
      </w:r>
      <w:proofErr w:type="spellEnd"/>
      <w:r>
        <w:t xml:space="preserve"> during the current study are available from the corresponding author on reasonable request.</w:t>
      </w:r>
    </w:p>
    <w:p w14:paraId="00000087" w14:textId="77777777" w:rsidR="001C0925" w:rsidRDefault="0049679F">
      <w:pPr>
        <w:spacing w:before="240" w:after="240" w:line="360" w:lineRule="auto"/>
        <w:jc w:val="both"/>
        <w:rPr>
          <w:b/>
        </w:rPr>
      </w:pPr>
      <w:r>
        <w:rPr>
          <w:b/>
        </w:rPr>
        <w:t>Competing interests</w:t>
      </w:r>
    </w:p>
    <w:p w14:paraId="00000088" w14:textId="77777777" w:rsidR="001C0925" w:rsidRDefault="0049679F">
      <w:pPr>
        <w:spacing w:before="240" w:after="240" w:line="360" w:lineRule="auto"/>
        <w:jc w:val="both"/>
      </w:pPr>
      <w:r>
        <w:t>The author(s) declare(s) that they have no competing interests.</w:t>
      </w:r>
    </w:p>
    <w:p w14:paraId="00000089" w14:textId="77777777" w:rsidR="001C0925" w:rsidRDefault="0049679F">
      <w:pPr>
        <w:spacing w:before="240" w:after="240" w:line="360" w:lineRule="auto"/>
        <w:jc w:val="both"/>
        <w:rPr>
          <w:b/>
        </w:rPr>
      </w:pPr>
      <w:r>
        <w:rPr>
          <w:b/>
        </w:rPr>
        <w:t>Funding</w:t>
      </w:r>
    </w:p>
    <w:p w14:paraId="0000008A" w14:textId="77777777" w:rsidR="001C0925" w:rsidRDefault="0049679F">
      <w:pPr>
        <w:spacing w:before="240" w:after="240" w:line="360" w:lineRule="auto"/>
        <w:jc w:val="both"/>
      </w:pPr>
      <w:r>
        <w:t xml:space="preserve">This work was supported by the National Agency for Research and Development (ANID), Scholarship program, DOCTORADO BECAS CHILE 2020 – 21200241 and COVID research fund ANID-COVID0960. </w:t>
      </w:r>
    </w:p>
    <w:p w14:paraId="0000008B" w14:textId="77777777" w:rsidR="001C0925" w:rsidRDefault="0049679F">
      <w:pPr>
        <w:spacing w:before="240" w:after="240" w:line="360" w:lineRule="auto"/>
        <w:jc w:val="both"/>
        <w:rPr>
          <w:b/>
        </w:rPr>
      </w:pPr>
      <w:r>
        <w:rPr>
          <w:b/>
        </w:rPr>
        <w:t>Authors' contributions</w:t>
      </w:r>
    </w:p>
    <w:p w14:paraId="0000008C" w14:textId="77777777" w:rsidR="001C0925" w:rsidRDefault="0049679F">
      <w:pPr>
        <w:spacing w:before="240" w:after="240" w:line="360" w:lineRule="auto"/>
        <w:jc w:val="both"/>
      </w:pPr>
      <w:r>
        <w:t>JP did literature research, collected data, developed the study design, analyzed data and drafted the manuscript. FC did literature research, design figures, interpreted data and drafted the manuscript. TA did literature research, analyzed data, interpreted data and drafted the manuscript. MSM interpreted data and critically revised the manuscript. CC developed the study design, interpreted data, design graphs, and drafted the manuscript.</w:t>
      </w:r>
    </w:p>
    <w:p w14:paraId="0000008D" w14:textId="77777777" w:rsidR="001C0925" w:rsidRDefault="001C0925">
      <w:pPr>
        <w:spacing w:before="240" w:after="240" w:line="360" w:lineRule="auto"/>
        <w:jc w:val="both"/>
        <w:rPr>
          <w:b/>
        </w:rPr>
      </w:pPr>
    </w:p>
    <w:p w14:paraId="0000008E" w14:textId="77777777" w:rsidR="001C0925" w:rsidRDefault="001C0925">
      <w:pPr>
        <w:spacing w:before="240" w:after="240" w:line="360" w:lineRule="auto"/>
        <w:jc w:val="both"/>
        <w:rPr>
          <w:b/>
        </w:rPr>
      </w:pPr>
    </w:p>
    <w:p w14:paraId="0000008F" w14:textId="77777777" w:rsidR="001C0925" w:rsidRDefault="001C0925">
      <w:pPr>
        <w:spacing w:before="240" w:after="240" w:line="360" w:lineRule="auto"/>
        <w:jc w:val="both"/>
        <w:rPr>
          <w:b/>
        </w:rPr>
      </w:pPr>
    </w:p>
    <w:p w14:paraId="00000090" w14:textId="77777777" w:rsidR="001C0925" w:rsidRDefault="001C0925">
      <w:pPr>
        <w:spacing w:before="240" w:after="240" w:line="360" w:lineRule="auto"/>
        <w:jc w:val="both"/>
        <w:rPr>
          <w:b/>
        </w:rPr>
      </w:pPr>
    </w:p>
    <w:p w14:paraId="00000091" w14:textId="77777777" w:rsidR="001C0925" w:rsidRDefault="0049679F">
      <w:pPr>
        <w:spacing w:before="240" w:after="240" w:line="360" w:lineRule="auto"/>
        <w:jc w:val="both"/>
        <w:rPr>
          <w:b/>
        </w:rPr>
      </w:pPr>
      <w:r>
        <w:rPr>
          <w:b/>
        </w:rPr>
        <w:lastRenderedPageBreak/>
        <w:t>References</w:t>
      </w:r>
    </w:p>
    <w:p w14:paraId="00000092" w14:textId="77777777" w:rsidR="001C0925" w:rsidRDefault="0049679F">
      <w:pPr>
        <w:numPr>
          <w:ilvl w:val="0"/>
          <w:numId w:val="2"/>
        </w:numPr>
        <w:spacing w:line="360" w:lineRule="auto"/>
        <w:jc w:val="both"/>
        <w:pPrChange w:id="288" w:author="CRISTOBAL ALFONSO CUADRADO NAHUM (ccuadrado)" w:date="2021-08-31T17:07:00Z">
          <w:pPr>
            <w:numPr>
              <w:numId w:val="5"/>
            </w:numPr>
            <w:spacing w:line="360" w:lineRule="auto"/>
            <w:ind w:left="720" w:hanging="360"/>
            <w:jc w:val="both"/>
          </w:pPr>
        </w:pPrChange>
      </w:pPr>
      <w:r>
        <w:t xml:space="preserve">Chang HJ, Huang N, Lee CH, Hsu YJ, Hsieh CJ, Chou YJ. The impact of the SARS epidemic on the utilization of medical services: SARS and the fear of SARS. Am J Public Health. 2004; </w:t>
      </w:r>
      <w:proofErr w:type="spellStart"/>
      <w:r>
        <w:t>doi</w:t>
      </w:r>
      <w:proofErr w:type="spellEnd"/>
      <w:r>
        <w:t xml:space="preserve">: 10.2105/ajph.94.4.562. </w:t>
      </w:r>
    </w:p>
    <w:p w14:paraId="00000093" w14:textId="77777777" w:rsidR="001C0925" w:rsidRDefault="0049679F">
      <w:pPr>
        <w:numPr>
          <w:ilvl w:val="0"/>
          <w:numId w:val="2"/>
        </w:numPr>
        <w:spacing w:line="360" w:lineRule="auto"/>
        <w:jc w:val="both"/>
        <w:pPrChange w:id="289" w:author="CRISTOBAL ALFONSO CUADRADO NAHUM (ccuadrado)" w:date="2021-08-31T17:07:00Z">
          <w:pPr>
            <w:numPr>
              <w:numId w:val="5"/>
            </w:numPr>
            <w:spacing w:line="360" w:lineRule="auto"/>
            <w:ind w:left="720" w:hanging="360"/>
            <w:jc w:val="both"/>
          </w:pPr>
        </w:pPrChange>
      </w:pPr>
      <w:r>
        <w:t xml:space="preserve">Lee SY, </w:t>
      </w:r>
      <w:proofErr w:type="spellStart"/>
      <w:r>
        <w:t>Khang</w:t>
      </w:r>
      <w:proofErr w:type="spellEnd"/>
      <w:r>
        <w:t xml:space="preserve"> YH, Lim HK. Impact of the 2015 Middle East Respiratory Syndrome Outbreak on Emergency Care Utilization and Mortality in South Korea. Yonsei Med J. 2019; </w:t>
      </w:r>
      <w:proofErr w:type="spellStart"/>
      <w:r>
        <w:t>doi</w:t>
      </w:r>
      <w:proofErr w:type="spellEnd"/>
      <w:r>
        <w:t>: 10.3349/ymj.2019.60.8.796.</w:t>
      </w:r>
    </w:p>
    <w:p w14:paraId="00000094" w14:textId="77777777" w:rsidR="001C0925" w:rsidRDefault="0049679F">
      <w:pPr>
        <w:numPr>
          <w:ilvl w:val="0"/>
          <w:numId w:val="2"/>
        </w:numPr>
        <w:spacing w:line="360" w:lineRule="auto"/>
        <w:jc w:val="both"/>
        <w:pPrChange w:id="290" w:author="CRISTOBAL ALFONSO CUADRADO NAHUM (ccuadrado)" w:date="2021-08-31T17:07:00Z">
          <w:pPr>
            <w:numPr>
              <w:numId w:val="5"/>
            </w:numPr>
            <w:spacing w:line="360" w:lineRule="auto"/>
            <w:ind w:left="720" w:hanging="360"/>
            <w:jc w:val="both"/>
          </w:pPr>
        </w:pPrChange>
      </w:pPr>
      <w:r>
        <w:t xml:space="preserve">Brolin </w:t>
      </w:r>
      <w:proofErr w:type="spellStart"/>
      <w:r>
        <w:t>Ribacke</w:t>
      </w:r>
      <w:proofErr w:type="spellEnd"/>
      <w:r>
        <w:t xml:space="preserve"> KJ, Saulnier DD, Eriksson A, von </w:t>
      </w:r>
      <w:proofErr w:type="spellStart"/>
      <w:r>
        <w:t>Schreeb</w:t>
      </w:r>
      <w:proofErr w:type="spellEnd"/>
      <w:r>
        <w:t xml:space="preserve"> J. Effects of the West Africa Ebola Virus Disease on Health-Care Utilization - A Systematic Review. Front Public Health. 2016; </w:t>
      </w:r>
      <w:proofErr w:type="spellStart"/>
      <w:r>
        <w:t>doi</w:t>
      </w:r>
      <w:proofErr w:type="spellEnd"/>
      <w:r>
        <w:t xml:space="preserve">: 10.3389/fpubh.2016.00222. </w:t>
      </w:r>
    </w:p>
    <w:p w14:paraId="00000095" w14:textId="77777777" w:rsidR="001C0925" w:rsidRDefault="0049679F">
      <w:pPr>
        <w:numPr>
          <w:ilvl w:val="0"/>
          <w:numId w:val="2"/>
        </w:numPr>
        <w:spacing w:line="360" w:lineRule="auto"/>
        <w:jc w:val="both"/>
        <w:pPrChange w:id="291" w:author="CRISTOBAL ALFONSO CUADRADO NAHUM (ccuadrado)" w:date="2021-08-31T17:07:00Z">
          <w:pPr>
            <w:numPr>
              <w:numId w:val="5"/>
            </w:numPr>
            <w:spacing w:line="360" w:lineRule="auto"/>
            <w:ind w:left="720" w:hanging="360"/>
            <w:jc w:val="both"/>
          </w:pPr>
        </w:pPrChange>
      </w:pPr>
      <w:r w:rsidRPr="0049679F">
        <w:rPr>
          <w:lang w:val="es-MX"/>
        </w:rPr>
        <w:t xml:space="preserve">De Filippo O, D'Ascenzo F, Angelini F, Bocchino PP, Conrotto F, Saglietto A et al. </w:t>
      </w:r>
      <w:r>
        <w:t xml:space="preserve">Reduced Rate of Hospital Admissions for ACS during Covid-19 Outbreak in Northern Italy. N </w:t>
      </w:r>
      <w:proofErr w:type="spellStart"/>
      <w:r>
        <w:t>Engl</w:t>
      </w:r>
      <w:proofErr w:type="spellEnd"/>
      <w:r>
        <w:t xml:space="preserve"> J Med. 2020; </w:t>
      </w:r>
      <w:proofErr w:type="spellStart"/>
      <w:r>
        <w:t>doi</w:t>
      </w:r>
      <w:proofErr w:type="spellEnd"/>
      <w:r>
        <w:t xml:space="preserve">: 10.1056/NEJMc2009166. </w:t>
      </w:r>
    </w:p>
    <w:p w14:paraId="00000096" w14:textId="77777777" w:rsidR="001C0925" w:rsidRDefault="0049679F">
      <w:pPr>
        <w:numPr>
          <w:ilvl w:val="0"/>
          <w:numId w:val="2"/>
        </w:numPr>
        <w:spacing w:line="360" w:lineRule="auto"/>
        <w:jc w:val="both"/>
        <w:rPr>
          <w:rPrChange w:id="292" w:author="CRISTOBAL ALFONSO CUADRADO NAHUM (ccuadrado)" w:date="2021-08-31T17:07:00Z">
            <w:rPr>
              <w:rStyle w:val="Hipervnculo"/>
              <w:color w:val="auto"/>
              <w:u w:val="none"/>
            </w:rPr>
          </w:rPrChange>
        </w:rPr>
        <w:pPrChange w:id="293" w:author="CRISTOBAL ALFONSO CUADRADO NAHUM (ccuadrado)" w:date="2021-08-31T17:07:00Z">
          <w:pPr>
            <w:numPr>
              <w:numId w:val="5"/>
            </w:numPr>
            <w:spacing w:line="360" w:lineRule="auto"/>
            <w:ind w:left="720" w:hanging="360"/>
            <w:jc w:val="both"/>
          </w:pPr>
        </w:pPrChange>
      </w:pPr>
      <w:proofErr w:type="spellStart"/>
      <w:r>
        <w:t>Mafham</w:t>
      </w:r>
      <w:proofErr w:type="spellEnd"/>
      <w:r>
        <w:t xml:space="preserve"> MM, </w:t>
      </w:r>
      <w:proofErr w:type="spellStart"/>
      <w:r>
        <w:t>Spata</w:t>
      </w:r>
      <w:proofErr w:type="spellEnd"/>
      <w:r>
        <w:t xml:space="preserve"> E, Goldacre, R, </w:t>
      </w:r>
      <w:proofErr w:type="spellStart"/>
      <w:r>
        <w:t>Gair</w:t>
      </w:r>
      <w:proofErr w:type="spellEnd"/>
      <w:r>
        <w:t xml:space="preserve"> D, Curnow P, Bray M et al. COVID-19 pandemic and admission rates for and management of acute coronary syndromes in England. Lancet, 2020; DOI: </w:t>
      </w:r>
      <w:r w:rsidR="00BE7A49">
        <w:fldChar w:fldCharType="begin"/>
      </w:r>
      <w:r w:rsidR="00BE7A49">
        <w:instrText xml:space="preserve"> HYPERLINK "https://doi.org/10.1016/S0140-6736(20)31356-8"</w:instrText>
      </w:r>
      <w:ins w:id="294" w:author="CRISTOBAL ALFONSO CUADRADO NAHUM (ccuadrado)" w:date="2021-08-31T17:07:00Z">
        <w:r w:rsidR="00BE7A49">
          <w:instrText xml:space="preserve"> \h</w:instrText>
        </w:r>
      </w:ins>
      <w:r w:rsidR="00BE7A49">
        <w:instrText xml:space="preserve"> </w:instrText>
      </w:r>
      <w:r w:rsidR="00BE7A49">
        <w:fldChar w:fldCharType="separate"/>
      </w:r>
      <w:r>
        <w:rPr>
          <w:color w:val="0000FF"/>
          <w:u w:val="single"/>
          <w:rPrChange w:id="295" w:author="CRISTOBAL ALFONSO CUADRADO NAHUM (ccuadrado)" w:date="2021-08-31T17:07:00Z">
            <w:rPr>
              <w:rStyle w:val="Hipervnculo"/>
            </w:rPr>
          </w:rPrChange>
        </w:rPr>
        <w:t>https://doi.org/10.1016/S0140-6736(20)31356-8</w:t>
      </w:r>
      <w:r w:rsidR="00BE7A49">
        <w:rPr>
          <w:color w:val="0000FF"/>
          <w:u w:val="single"/>
          <w:rPrChange w:id="296" w:author="CRISTOBAL ALFONSO CUADRADO NAHUM (ccuadrado)" w:date="2021-08-31T17:07:00Z">
            <w:rPr>
              <w:rStyle w:val="Hipervnculo"/>
            </w:rPr>
          </w:rPrChange>
        </w:rPr>
        <w:fldChar w:fldCharType="end"/>
      </w:r>
    </w:p>
    <w:p w14:paraId="00000097" w14:textId="77777777" w:rsidR="001C0925" w:rsidRDefault="0049679F">
      <w:pPr>
        <w:numPr>
          <w:ilvl w:val="0"/>
          <w:numId w:val="2"/>
        </w:numPr>
        <w:spacing w:line="360" w:lineRule="auto"/>
        <w:jc w:val="both"/>
        <w:pPrChange w:id="297" w:author="CRISTOBAL ALFONSO CUADRADO NAHUM (ccuadrado)" w:date="2021-08-31T17:07:00Z">
          <w:pPr>
            <w:numPr>
              <w:numId w:val="5"/>
            </w:numPr>
            <w:spacing w:line="360" w:lineRule="auto"/>
            <w:ind w:left="720" w:hanging="360"/>
            <w:jc w:val="both"/>
          </w:pPr>
        </w:pPrChange>
      </w:pPr>
      <w:r>
        <w:t xml:space="preserve">Solomon MD, McNulty EJ, Rana JS, Leong TK, Lee C, Sung SH, </w:t>
      </w:r>
      <w:proofErr w:type="spellStart"/>
      <w:r>
        <w:t>Ambrosy</w:t>
      </w:r>
      <w:proofErr w:type="spellEnd"/>
      <w:r>
        <w:t xml:space="preserve"> AP, Sidney S, Go AS. The Covid-19 Pandemic and the Incidence of Acute Myocardial Infarction. N </w:t>
      </w:r>
      <w:proofErr w:type="spellStart"/>
      <w:r>
        <w:t>Engl</w:t>
      </w:r>
      <w:proofErr w:type="spellEnd"/>
      <w:r>
        <w:t xml:space="preserve"> J Med. 2020; </w:t>
      </w:r>
      <w:proofErr w:type="spellStart"/>
      <w:r>
        <w:t>doi</w:t>
      </w:r>
      <w:proofErr w:type="spellEnd"/>
      <w:r>
        <w:t xml:space="preserve">: 10.1056/NEJMc2015630. </w:t>
      </w:r>
    </w:p>
    <w:p w14:paraId="00000098" w14:textId="77777777" w:rsidR="001C0925" w:rsidRDefault="0049679F">
      <w:pPr>
        <w:numPr>
          <w:ilvl w:val="0"/>
          <w:numId w:val="2"/>
        </w:numPr>
        <w:spacing w:line="360" w:lineRule="auto"/>
        <w:jc w:val="both"/>
        <w:pPrChange w:id="298" w:author="CRISTOBAL ALFONSO CUADRADO NAHUM (ccuadrado)" w:date="2021-08-31T17:07:00Z">
          <w:pPr>
            <w:numPr>
              <w:numId w:val="5"/>
            </w:numPr>
            <w:spacing w:line="360" w:lineRule="auto"/>
            <w:ind w:left="720" w:hanging="360"/>
            <w:jc w:val="both"/>
          </w:pPr>
        </w:pPrChange>
      </w:pPr>
      <w:r>
        <w:t xml:space="preserve">Baum A, Schwartz MD. Admissions to Veterans Affairs Hospitals for Emergency Conditions During the COVID-19 Pandemic. JAMA. 2020; </w:t>
      </w:r>
      <w:proofErr w:type="spellStart"/>
      <w:r>
        <w:t>doi</w:t>
      </w:r>
      <w:proofErr w:type="spellEnd"/>
      <w:r>
        <w:t>: 10.1001/jama.2020.9972.</w:t>
      </w:r>
    </w:p>
    <w:p w14:paraId="00000099" w14:textId="77777777" w:rsidR="001C0925" w:rsidRDefault="0049679F">
      <w:pPr>
        <w:numPr>
          <w:ilvl w:val="0"/>
          <w:numId w:val="2"/>
        </w:numPr>
        <w:spacing w:line="360" w:lineRule="auto"/>
        <w:jc w:val="both"/>
        <w:pPrChange w:id="299" w:author="CRISTOBAL ALFONSO CUADRADO NAHUM (ccuadrado)" w:date="2021-08-31T17:07:00Z">
          <w:pPr>
            <w:numPr>
              <w:numId w:val="5"/>
            </w:numPr>
            <w:spacing w:line="360" w:lineRule="auto"/>
            <w:ind w:left="720" w:hanging="360"/>
            <w:jc w:val="both"/>
          </w:pPr>
        </w:pPrChange>
      </w:pPr>
      <w:r w:rsidRPr="0049679F">
        <w:rPr>
          <w:lang w:val="es-MX"/>
        </w:rPr>
        <w:t xml:space="preserve">Rudilosso S, Laredo C, Vera V, Vargas M, Renú A, Llull L et al. </w:t>
      </w:r>
      <w:r>
        <w:t xml:space="preserve">Acute Stroke Care Is at Risk in the Era of COVID-19: Experience at a Comprehensive Stroke Center in Barcelona. Stroke. 2020; </w:t>
      </w:r>
      <w:proofErr w:type="spellStart"/>
      <w:r>
        <w:t>doi</w:t>
      </w:r>
      <w:proofErr w:type="spellEnd"/>
      <w:r>
        <w:t xml:space="preserve">: 10.1161/STROKEAHA.120.030329. </w:t>
      </w:r>
    </w:p>
    <w:p w14:paraId="0000009A" w14:textId="77777777" w:rsidR="001C0925" w:rsidRDefault="0049679F">
      <w:pPr>
        <w:numPr>
          <w:ilvl w:val="0"/>
          <w:numId w:val="2"/>
        </w:numPr>
        <w:spacing w:line="360" w:lineRule="auto"/>
        <w:jc w:val="both"/>
        <w:pPrChange w:id="300" w:author="CRISTOBAL ALFONSO CUADRADO NAHUM (ccuadrado)" w:date="2021-08-31T17:07:00Z">
          <w:pPr>
            <w:numPr>
              <w:numId w:val="5"/>
            </w:numPr>
            <w:spacing w:line="360" w:lineRule="auto"/>
            <w:ind w:left="720" w:hanging="360"/>
            <w:jc w:val="both"/>
          </w:pPr>
        </w:pPrChange>
      </w:pPr>
      <w:r>
        <w:t xml:space="preserve">Hoyer C, Ebert A, Huttner HB, </w:t>
      </w:r>
      <w:proofErr w:type="spellStart"/>
      <w:r>
        <w:t>Puetz</w:t>
      </w:r>
      <w:proofErr w:type="spellEnd"/>
      <w:r>
        <w:t xml:space="preserve"> V, </w:t>
      </w:r>
      <w:proofErr w:type="spellStart"/>
      <w:r>
        <w:t>Kallmünzer</w:t>
      </w:r>
      <w:proofErr w:type="spellEnd"/>
      <w:r>
        <w:t xml:space="preserve"> B, </w:t>
      </w:r>
      <w:proofErr w:type="spellStart"/>
      <w:r>
        <w:t>Barlinn</w:t>
      </w:r>
      <w:proofErr w:type="spellEnd"/>
      <w:r>
        <w:t xml:space="preserve"> K et al. Acute Stroke in Times of the COVID-19 Pandemic: A Multicenter Study. Stroke. 2020; </w:t>
      </w:r>
      <w:proofErr w:type="spellStart"/>
      <w:r>
        <w:t>doi</w:t>
      </w:r>
      <w:proofErr w:type="spellEnd"/>
      <w:r>
        <w:t>: 10.1161/STROKEAHA.120.030395.</w:t>
      </w:r>
    </w:p>
    <w:p w14:paraId="0000009B" w14:textId="77777777" w:rsidR="001C0925" w:rsidRDefault="0049679F">
      <w:pPr>
        <w:numPr>
          <w:ilvl w:val="0"/>
          <w:numId w:val="2"/>
        </w:numPr>
        <w:spacing w:line="360" w:lineRule="auto"/>
        <w:jc w:val="both"/>
        <w:pPrChange w:id="301" w:author="CRISTOBAL ALFONSO CUADRADO NAHUM (ccuadrado)" w:date="2021-08-31T17:07:00Z">
          <w:pPr>
            <w:numPr>
              <w:numId w:val="5"/>
            </w:numPr>
            <w:spacing w:line="360" w:lineRule="auto"/>
            <w:ind w:left="720" w:hanging="360"/>
            <w:jc w:val="both"/>
          </w:pPr>
        </w:pPrChange>
      </w:pPr>
      <w:r>
        <w:t xml:space="preserve">Zhao J, Li H, Kung D, Fisher M, Shen Y, Liu R. Impact of the COVID-19 Epidemic on Stroke Care and Potential Solutions. Stroke. 2020; </w:t>
      </w:r>
      <w:proofErr w:type="spellStart"/>
      <w:r>
        <w:t>doi</w:t>
      </w:r>
      <w:proofErr w:type="spellEnd"/>
      <w:r>
        <w:t xml:space="preserve">: 10.1161/STROKEAHA.120.030225. </w:t>
      </w:r>
    </w:p>
    <w:p w14:paraId="0000009C" w14:textId="77777777" w:rsidR="001C0925" w:rsidRDefault="0049679F">
      <w:pPr>
        <w:numPr>
          <w:ilvl w:val="0"/>
          <w:numId w:val="2"/>
        </w:numPr>
        <w:spacing w:line="360" w:lineRule="auto"/>
        <w:jc w:val="both"/>
        <w:pPrChange w:id="302" w:author="CRISTOBAL ALFONSO CUADRADO NAHUM (ccuadrado)" w:date="2021-08-31T17:07:00Z">
          <w:pPr>
            <w:numPr>
              <w:numId w:val="5"/>
            </w:numPr>
            <w:spacing w:line="360" w:lineRule="auto"/>
            <w:ind w:left="720" w:hanging="360"/>
            <w:jc w:val="both"/>
          </w:pPr>
        </w:pPrChange>
      </w:pPr>
      <w:proofErr w:type="spellStart"/>
      <w:r>
        <w:t>Diegoli</w:t>
      </w:r>
      <w:proofErr w:type="spellEnd"/>
      <w:r>
        <w:t xml:space="preserve"> H, </w:t>
      </w:r>
      <w:proofErr w:type="spellStart"/>
      <w:r>
        <w:t>Magalhães</w:t>
      </w:r>
      <w:proofErr w:type="spellEnd"/>
      <w:r>
        <w:t xml:space="preserve"> PSC, Martins SCO, Moro CHC, </w:t>
      </w:r>
      <w:proofErr w:type="spellStart"/>
      <w:r>
        <w:t>França</w:t>
      </w:r>
      <w:proofErr w:type="spellEnd"/>
      <w:r>
        <w:t xml:space="preserve"> PHC, </w:t>
      </w:r>
      <w:proofErr w:type="spellStart"/>
      <w:r>
        <w:t>Safanelli</w:t>
      </w:r>
      <w:proofErr w:type="spellEnd"/>
      <w:r>
        <w:t xml:space="preserve"> J, Nagel V, </w:t>
      </w:r>
      <w:proofErr w:type="spellStart"/>
      <w:r>
        <w:t>Venancio</w:t>
      </w:r>
      <w:proofErr w:type="spellEnd"/>
      <w:r>
        <w:t xml:space="preserve"> VG, </w:t>
      </w:r>
      <w:proofErr w:type="spellStart"/>
      <w:r>
        <w:t>Liberato</w:t>
      </w:r>
      <w:proofErr w:type="spellEnd"/>
      <w:r>
        <w:t xml:space="preserve"> RB, Longo AL. Decrease in Hospital Admissions for Transient Ischemic Attack, Mild, and Moderate Stroke During the COVID-19 Era. Stroke. 2020; </w:t>
      </w:r>
      <w:proofErr w:type="spellStart"/>
      <w:r>
        <w:t>doi</w:t>
      </w:r>
      <w:proofErr w:type="spellEnd"/>
      <w:r>
        <w:t xml:space="preserve">: 10.1161/STROKEAHA.120.030481. </w:t>
      </w:r>
    </w:p>
    <w:p w14:paraId="0000009D" w14:textId="77777777" w:rsidR="001C0925" w:rsidRDefault="0049679F">
      <w:pPr>
        <w:numPr>
          <w:ilvl w:val="0"/>
          <w:numId w:val="2"/>
        </w:numPr>
        <w:spacing w:line="360" w:lineRule="auto"/>
        <w:jc w:val="both"/>
        <w:pPrChange w:id="303" w:author="CRISTOBAL ALFONSO CUADRADO NAHUM (ccuadrado)" w:date="2021-08-31T17:07:00Z">
          <w:pPr>
            <w:numPr>
              <w:numId w:val="5"/>
            </w:numPr>
            <w:spacing w:line="360" w:lineRule="auto"/>
            <w:ind w:left="720" w:hanging="360"/>
            <w:jc w:val="both"/>
          </w:pPr>
        </w:pPrChange>
      </w:pPr>
      <w:proofErr w:type="spellStart"/>
      <w:r>
        <w:lastRenderedPageBreak/>
        <w:t>Dinmohamed</w:t>
      </w:r>
      <w:proofErr w:type="spellEnd"/>
      <w:r>
        <w:t xml:space="preserve"> AG, Visser O, Verhoeven RHA, Louwman MWJ, van </w:t>
      </w:r>
      <w:proofErr w:type="spellStart"/>
      <w:r>
        <w:t>Nederveen</w:t>
      </w:r>
      <w:proofErr w:type="spellEnd"/>
      <w:r>
        <w:t xml:space="preserve"> FH, Willems SM et al. Fewer cancer diagnoses during the COVID-19 epidemic in the Netherlands. Lancet Oncol. 2020; </w:t>
      </w:r>
      <w:proofErr w:type="spellStart"/>
      <w:r>
        <w:t>doi</w:t>
      </w:r>
      <w:proofErr w:type="spellEnd"/>
      <w:r>
        <w:t>: 10.1016/S1470-2045(20)30265-5.</w:t>
      </w:r>
    </w:p>
    <w:p w14:paraId="0000009E" w14:textId="77777777" w:rsidR="001C0925" w:rsidRDefault="0049679F">
      <w:pPr>
        <w:numPr>
          <w:ilvl w:val="0"/>
          <w:numId w:val="2"/>
        </w:numPr>
        <w:spacing w:line="360" w:lineRule="auto"/>
        <w:jc w:val="both"/>
        <w:pPrChange w:id="304" w:author="CRISTOBAL ALFONSO CUADRADO NAHUM (ccuadrado)" w:date="2021-08-31T17:07:00Z">
          <w:pPr>
            <w:numPr>
              <w:numId w:val="5"/>
            </w:numPr>
            <w:spacing w:line="360" w:lineRule="auto"/>
            <w:ind w:left="720" w:hanging="360"/>
            <w:jc w:val="both"/>
          </w:pPr>
        </w:pPrChange>
      </w:pPr>
      <w:r>
        <w:t xml:space="preserve">Rutter MD, Brookes M, Lee TJ, Rogers P, Sharp L. Impact of the COVID-19 pandemic on UK endoscopic activity and cancer detection: a National Endoscopy Database Analysis. Gut. 2021; </w:t>
      </w:r>
      <w:proofErr w:type="spellStart"/>
      <w:r>
        <w:t>doi</w:t>
      </w:r>
      <w:proofErr w:type="spellEnd"/>
      <w:r>
        <w:t xml:space="preserve">: 10.1136/gutjnl-2020-322179. </w:t>
      </w:r>
    </w:p>
    <w:p w14:paraId="0000009F" w14:textId="77777777" w:rsidR="001C0925" w:rsidRDefault="0049679F">
      <w:pPr>
        <w:numPr>
          <w:ilvl w:val="0"/>
          <w:numId w:val="2"/>
        </w:numPr>
        <w:spacing w:line="360" w:lineRule="auto"/>
        <w:jc w:val="both"/>
        <w:pPrChange w:id="305" w:author="CRISTOBAL ALFONSO CUADRADO NAHUM (ccuadrado)" w:date="2021-08-31T17:07:00Z">
          <w:pPr>
            <w:numPr>
              <w:numId w:val="5"/>
            </w:numPr>
            <w:spacing w:line="360" w:lineRule="auto"/>
            <w:ind w:left="720" w:hanging="360"/>
            <w:jc w:val="both"/>
          </w:pPr>
        </w:pPrChange>
      </w:pPr>
      <w:proofErr w:type="spellStart"/>
      <w:r>
        <w:t>Guven</w:t>
      </w:r>
      <w:proofErr w:type="spellEnd"/>
      <w:r>
        <w:t xml:space="preserve"> DC, </w:t>
      </w:r>
      <w:proofErr w:type="spellStart"/>
      <w:r>
        <w:t>Aktas</w:t>
      </w:r>
      <w:proofErr w:type="spellEnd"/>
      <w:r>
        <w:t xml:space="preserve"> BY, </w:t>
      </w:r>
      <w:proofErr w:type="spellStart"/>
      <w:r>
        <w:t>Aksun</w:t>
      </w:r>
      <w:proofErr w:type="spellEnd"/>
      <w:r>
        <w:t xml:space="preserve"> MS, </w:t>
      </w:r>
      <w:proofErr w:type="spellStart"/>
      <w:r>
        <w:t>Ucgul</w:t>
      </w:r>
      <w:proofErr w:type="spellEnd"/>
      <w:r>
        <w:t xml:space="preserve"> E, </w:t>
      </w:r>
      <w:proofErr w:type="spellStart"/>
      <w:r>
        <w:t>Sahin</w:t>
      </w:r>
      <w:proofErr w:type="spellEnd"/>
      <w:r>
        <w:t xml:space="preserve"> TK, Yildirim HC et al. COVID-19 pandemic: changes in cancer admissions. BMJ Support </w:t>
      </w:r>
      <w:proofErr w:type="spellStart"/>
      <w:r>
        <w:t>Palliat</w:t>
      </w:r>
      <w:proofErr w:type="spellEnd"/>
      <w:r>
        <w:t xml:space="preserve"> Care. 2020; </w:t>
      </w:r>
      <w:proofErr w:type="spellStart"/>
      <w:r>
        <w:t>doi</w:t>
      </w:r>
      <w:proofErr w:type="spellEnd"/>
      <w:r>
        <w:t>: 10.1136/bmjspcare-2020-002468.</w:t>
      </w:r>
    </w:p>
    <w:p w14:paraId="000000A0" w14:textId="77777777" w:rsidR="001C0925" w:rsidRDefault="0049679F">
      <w:pPr>
        <w:numPr>
          <w:ilvl w:val="0"/>
          <w:numId w:val="2"/>
        </w:numPr>
        <w:spacing w:line="360" w:lineRule="auto"/>
        <w:jc w:val="both"/>
        <w:pPrChange w:id="306" w:author="CRISTOBAL ALFONSO CUADRADO NAHUM (ccuadrado)" w:date="2021-08-31T17:07:00Z">
          <w:pPr>
            <w:numPr>
              <w:numId w:val="5"/>
            </w:numPr>
            <w:spacing w:line="360" w:lineRule="auto"/>
            <w:ind w:left="720" w:hanging="360"/>
            <w:jc w:val="both"/>
          </w:pPr>
        </w:pPrChange>
      </w:pPr>
      <w:proofErr w:type="spellStart"/>
      <w:r>
        <w:t>Zadnik</w:t>
      </w:r>
      <w:proofErr w:type="spellEnd"/>
      <w:r>
        <w:t xml:space="preserve"> V, </w:t>
      </w:r>
      <w:proofErr w:type="spellStart"/>
      <w:r>
        <w:t>Mihor</w:t>
      </w:r>
      <w:proofErr w:type="spellEnd"/>
      <w:r>
        <w:t xml:space="preserve"> A, </w:t>
      </w:r>
      <w:proofErr w:type="spellStart"/>
      <w:r>
        <w:t>Tomsic</w:t>
      </w:r>
      <w:proofErr w:type="spellEnd"/>
      <w:r>
        <w:t xml:space="preserve"> S, </w:t>
      </w:r>
      <w:proofErr w:type="spellStart"/>
      <w:r>
        <w:t>Zagar</w:t>
      </w:r>
      <w:proofErr w:type="spellEnd"/>
      <w:r>
        <w:t xml:space="preserve"> T, </w:t>
      </w:r>
      <w:proofErr w:type="spellStart"/>
      <w:r>
        <w:t>Bric</w:t>
      </w:r>
      <w:proofErr w:type="spellEnd"/>
      <w:r>
        <w:t xml:space="preserve"> N, </w:t>
      </w:r>
      <w:proofErr w:type="spellStart"/>
      <w:r>
        <w:t>Lokar</w:t>
      </w:r>
      <w:proofErr w:type="spellEnd"/>
      <w:r>
        <w:t xml:space="preserve"> K et al. Impact of COVID-19 on cancer diagnosis and management in Slovenia - preliminary results. </w:t>
      </w:r>
      <w:proofErr w:type="spellStart"/>
      <w:r>
        <w:t>Radiol</w:t>
      </w:r>
      <w:proofErr w:type="spellEnd"/>
      <w:r>
        <w:t xml:space="preserve"> Oncol. 2020; </w:t>
      </w:r>
      <w:proofErr w:type="spellStart"/>
      <w:r>
        <w:t>doi</w:t>
      </w:r>
      <w:proofErr w:type="spellEnd"/>
      <w:r>
        <w:t>: 10.2478/raon-2020-0048.</w:t>
      </w:r>
    </w:p>
    <w:p w14:paraId="000000A1" w14:textId="77777777" w:rsidR="001C0925" w:rsidRDefault="0049679F">
      <w:pPr>
        <w:numPr>
          <w:ilvl w:val="0"/>
          <w:numId w:val="2"/>
        </w:numPr>
        <w:spacing w:line="360" w:lineRule="auto"/>
        <w:jc w:val="both"/>
        <w:pPrChange w:id="307" w:author="CRISTOBAL ALFONSO CUADRADO NAHUM (ccuadrado)" w:date="2021-08-31T17:07:00Z">
          <w:pPr>
            <w:numPr>
              <w:numId w:val="5"/>
            </w:numPr>
            <w:spacing w:line="360" w:lineRule="auto"/>
            <w:ind w:left="720" w:hanging="360"/>
            <w:jc w:val="both"/>
          </w:pPr>
        </w:pPrChange>
      </w:pPr>
      <w:r>
        <w:t xml:space="preserve">Filipe MD, van </w:t>
      </w:r>
      <w:proofErr w:type="spellStart"/>
      <w:r>
        <w:t>Deukeren</w:t>
      </w:r>
      <w:proofErr w:type="spellEnd"/>
      <w:r>
        <w:t xml:space="preserve"> D, Kip M, </w:t>
      </w:r>
      <w:proofErr w:type="spellStart"/>
      <w:r>
        <w:t>Doeksen</w:t>
      </w:r>
      <w:proofErr w:type="spellEnd"/>
      <w:r>
        <w:t xml:space="preserve"> A, Pronk A, Verheijen PM et al. Effect of the COVID-19 Pandemic on Surgical Breast Cancer Care in the Netherlands: A Multicenter Retrospective Cohort Study. Clin Breast Cancer. 2020; </w:t>
      </w:r>
      <w:proofErr w:type="spellStart"/>
      <w:r>
        <w:t>doi</w:t>
      </w:r>
      <w:proofErr w:type="spellEnd"/>
      <w:r>
        <w:t>: 10.1016/j.clbc.2020.08.002.</w:t>
      </w:r>
    </w:p>
    <w:p w14:paraId="000000A2" w14:textId="77777777" w:rsidR="001C0925" w:rsidRDefault="0049679F">
      <w:pPr>
        <w:numPr>
          <w:ilvl w:val="0"/>
          <w:numId w:val="2"/>
        </w:numPr>
        <w:spacing w:line="360" w:lineRule="auto"/>
        <w:jc w:val="both"/>
        <w:pPrChange w:id="308" w:author="CRISTOBAL ALFONSO CUADRADO NAHUM (ccuadrado)" w:date="2021-08-31T17:07:00Z">
          <w:pPr>
            <w:numPr>
              <w:numId w:val="5"/>
            </w:numPr>
            <w:spacing w:line="360" w:lineRule="auto"/>
            <w:ind w:left="720" w:hanging="360"/>
            <w:jc w:val="both"/>
          </w:pPr>
        </w:pPrChange>
      </w:pPr>
      <w:r>
        <w:t xml:space="preserve">Kaufman HW, Chen Z, Niles J, </w:t>
      </w:r>
      <w:proofErr w:type="spellStart"/>
      <w:r>
        <w:t>Fesko</w:t>
      </w:r>
      <w:proofErr w:type="spellEnd"/>
      <w:r>
        <w:t xml:space="preserve"> Y. Changes in the Number of US Patients </w:t>
      </w:r>
      <w:proofErr w:type="gramStart"/>
      <w:r>
        <w:t>With</w:t>
      </w:r>
      <w:proofErr w:type="gramEnd"/>
      <w:r>
        <w:t xml:space="preserve"> Newly Identified Cancer Before and During the Coronavirus Disease 2019 (COVID-19) Pandemic. JAMA </w:t>
      </w:r>
      <w:proofErr w:type="spellStart"/>
      <w:r>
        <w:t>Netw</w:t>
      </w:r>
      <w:proofErr w:type="spellEnd"/>
      <w:r>
        <w:t xml:space="preserve"> Open. 2020; </w:t>
      </w:r>
      <w:proofErr w:type="spellStart"/>
      <w:r>
        <w:t>doi</w:t>
      </w:r>
      <w:proofErr w:type="spellEnd"/>
      <w:r>
        <w:t xml:space="preserve">: 10.1001/jamanetworkopen.2020.17267. </w:t>
      </w:r>
    </w:p>
    <w:p w14:paraId="000000A3" w14:textId="77777777" w:rsidR="001C0925" w:rsidRDefault="0049679F">
      <w:pPr>
        <w:numPr>
          <w:ilvl w:val="0"/>
          <w:numId w:val="2"/>
        </w:numPr>
        <w:spacing w:line="360" w:lineRule="auto"/>
        <w:jc w:val="both"/>
        <w:pPrChange w:id="309" w:author="CRISTOBAL ALFONSO CUADRADO NAHUM (ccuadrado)" w:date="2021-08-31T17:07:00Z">
          <w:pPr>
            <w:numPr>
              <w:numId w:val="5"/>
            </w:numPr>
            <w:spacing w:line="360" w:lineRule="auto"/>
            <w:ind w:left="720" w:hanging="360"/>
            <w:jc w:val="both"/>
          </w:pPr>
        </w:pPrChange>
      </w:pPr>
      <w:r>
        <w:t xml:space="preserve">Annandale E, Harvey J, Cavers D, Dixon-Woods M. Gender and access to healthcare in the UK: a critical interpretive synthesis of the literature. Evidence &amp; Policy, 2007; DOI: </w:t>
      </w:r>
      <w:r w:rsidR="00BE7A49">
        <w:fldChar w:fldCharType="begin"/>
      </w:r>
      <w:r w:rsidR="00BE7A49">
        <w:instrText xml:space="preserve"> HYPERLINK "https://doi.org/10.1332/174426407782516538" \h </w:instrText>
      </w:r>
      <w:r w:rsidR="00BE7A49">
        <w:fldChar w:fldCharType="separate"/>
      </w:r>
      <w:r>
        <w:rPr>
          <w:u w:val="single"/>
        </w:rPr>
        <w:t>https://doi.org/10.1332/174426407782516538</w:t>
      </w:r>
      <w:r w:rsidR="00BE7A49">
        <w:rPr>
          <w:u w:val="single"/>
        </w:rPr>
        <w:fldChar w:fldCharType="end"/>
      </w:r>
    </w:p>
    <w:p w14:paraId="000000A4" w14:textId="77777777" w:rsidR="001C0925" w:rsidRDefault="0049679F">
      <w:pPr>
        <w:numPr>
          <w:ilvl w:val="0"/>
          <w:numId w:val="2"/>
        </w:numPr>
        <w:spacing w:line="360" w:lineRule="auto"/>
        <w:jc w:val="both"/>
        <w:pPrChange w:id="310" w:author="CRISTOBAL ALFONSO CUADRADO NAHUM (ccuadrado)" w:date="2021-08-31T17:07:00Z">
          <w:pPr>
            <w:numPr>
              <w:numId w:val="5"/>
            </w:numPr>
            <w:spacing w:line="360" w:lineRule="auto"/>
            <w:ind w:left="720" w:hanging="360"/>
            <w:jc w:val="both"/>
          </w:pPr>
        </w:pPrChange>
      </w:pPr>
      <w:proofErr w:type="spellStart"/>
      <w:r>
        <w:t>Socías</w:t>
      </w:r>
      <w:proofErr w:type="spellEnd"/>
      <w:r>
        <w:t xml:space="preserve"> ME, </w:t>
      </w:r>
      <w:proofErr w:type="spellStart"/>
      <w:r>
        <w:t>Koehoorn</w:t>
      </w:r>
      <w:proofErr w:type="spellEnd"/>
      <w:r>
        <w:t xml:space="preserve"> M, </w:t>
      </w:r>
      <w:proofErr w:type="spellStart"/>
      <w:r>
        <w:t>Shoveller</w:t>
      </w:r>
      <w:proofErr w:type="spellEnd"/>
      <w:r>
        <w:t xml:space="preserve"> J. Gender Inequalities in Access to Health Care among Adults Living in British Columbia, Canada. </w:t>
      </w:r>
      <w:proofErr w:type="spellStart"/>
      <w:r>
        <w:t>Womens</w:t>
      </w:r>
      <w:proofErr w:type="spellEnd"/>
      <w:r>
        <w:t xml:space="preserve"> Health Issues. 2016; </w:t>
      </w:r>
      <w:proofErr w:type="spellStart"/>
      <w:r>
        <w:t>doi</w:t>
      </w:r>
      <w:proofErr w:type="spellEnd"/>
      <w:r>
        <w:t>: 10.1016/j.whi.2015.08.001.</w:t>
      </w:r>
    </w:p>
    <w:p w14:paraId="000000A5" w14:textId="77777777" w:rsidR="001C0925" w:rsidRDefault="0049679F">
      <w:pPr>
        <w:numPr>
          <w:ilvl w:val="0"/>
          <w:numId w:val="2"/>
        </w:numPr>
        <w:spacing w:line="360" w:lineRule="auto"/>
        <w:jc w:val="both"/>
        <w:pPrChange w:id="311" w:author="CRISTOBAL ALFONSO CUADRADO NAHUM (ccuadrado)" w:date="2021-08-31T17:07:00Z">
          <w:pPr>
            <w:numPr>
              <w:numId w:val="5"/>
            </w:numPr>
            <w:spacing w:line="360" w:lineRule="auto"/>
            <w:ind w:left="720" w:hanging="360"/>
            <w:jc w:val="both"/>
          </w:pPr>
        </w:pPrChange>
      </w:pPr>
      <w:r>
        <w:t xml:space="preserve">Mondschein S, </w:t>
      </w:r>
      <w:proofErr w:type="spellStart"/>
      <w:r>
        <w:t>Quinteros</w:t>
      </w:r>
      <w:proofErr w:type="spellEnd"/>
      <w:r>
        <w:t xml:space="preserve"> M, Yankovic N. Gender bias in the Chilean public health system: Do we all wait the same? </w:t>
      </w:r>
      <w:proofErr w:type="spellStart"/>
      <w:r>
        <w:t>PLoS</w:t>
      </w:r>
      <w:proofErr w:type="spellEnd"/>
      <w:r>
        <w:t xml:space="preserve"> One. 2020; </w:t>
      </w:r>
      <w:proofErr w:type="spellStart"/>
      <w:r>
        <w:t>doi</w:t>
      </w:r>
      <w:proofErr w:type="spellEnd"/>
      <w:r>
        <w:t>: 10.1371/journal.pone.0239445.</w:t>
      </w:r>
    </w:p>
    <w:p w14:paraId="000000A6" w14:textId="77777777" w:rsidR="001C0925" w:rsidRDefault="0049679F">
      <w:pPr>
        <w:numPr>
          <w:ilvl w:val="0"/>
          <w:numId w:val="2"/>
        </w:numPr>
        <w:spacing w:line="360" w:lineRule="auto"/>
        <w:jc w:val="both"/>
        <w:pPrChange w:id="312" w:author="CRISTOBAL ALFONSO CUADRADO NAHUM (ccuadrado)" w:date="2021-08-31T17:07:00Z">
          <w:pPr>
            <w:numPr>
              <w:numId w:val="5"/>
            </w:numPr>
            <w:spacing w:line="360" w:lineRule="auto"/>
            <w:ind w:left="720" w:hanging="360"/>
            <w:jc w:val="both"/>
          </w:pPr>
        </w:pPrChange>
      </w:pPr>
      <w:proofErr w:type="spellStart"/>
      <w:r>
        <w:t>Heise</w:t>
      </w:r>
      <w:proofErr w:type="spellEnd"/>
      <w:r>
        <w:t xml:space="preserve"> L, Greene ME, </w:t>
      </w:r>
      <w:proofErr w:type="spellStart"/>
      <w:r>
        <w:t>Opper</w:t>
      </w:r>
      <w:proofErr w:type="spellEnd"/>
      <w:r>
        <w:t xml:space="preserve"> N, </w:t>
      </w:r>
      <w:proofErr w:type="spellStart"/>
      <w:r>
        <w:t>Stavropoulou</w:t>
      </w:r>
      <w:proofErr w:type="spellEnd"/>
      <w:r>
        <w:t xml:space="preserve"> M, Harper C, Nascimento M et al; Gender Equality, Norms, and Health Steering Committee. Gender inequality and restrictive gender norms: framing the challenges to health. Lancet. 2019; </w:t>
      </w:r>
      <w:proofErr w:type="spellStart"/>
      <w:r>
        <w:t>doi</w:t>
      </w:r>
      <w:proofErr w:type="spellEnd"/>
      <w:r>
        <w:t>: 10.1016/S0140-6736(19)30652-X.</w:t>
      </w:r>
    </w:p>
    <w:p w14:paraId="000000A7" w14:textId="77777777" w:rsidR="001C0925" w:rsidRDefault="0049679F">
      <w:pPr>
        <w:numPr>
          <w:ilvl w:val="0"/>
          <w:numId w:val="2"/>
        </w:numPr>
        <w:spacing w:line="360" w:lineRule="auto"/>
        <w:jc w:val="both"/>
        <w:pPrChange w:id="313" w:author="CRISTOBAL ALFONSO CUADRADO NAHUM (ccuadrado)" w:date="2021-08-31T17:07:00Z">
          <w:pPr>
            <w:numPr>
              <w:numId w:val="5"/>
            </w:numPr>
            <w:spacing w:line="360" w:lineRule="auto"/>
            <w:ind w:left="720" w:hanging="360"/>
            <w:jc w:val="both"/>
          </w:pPr>
        </w:pPrChange>
      </w:pPr>
      <w:r>
        <w:t>Julia Smith. Overcoming the ‘tyranny of the urgent’: integrating gender into disease outbreak preparedness and response, Gender &amp; Development. 2019; DOI: 10.1080/13552074.2019.1615288</w:t>
      </w:r>
    </w:p>
    <w:p w14:paraId="000000A8" w14:textId="77777777" w:rsidR="001C0925" w:rsidRDefault="0049679F">
      <w:pPr>
        <w:numPr>
          <w:ilvl w:val="0"/>
          <w:numId w:val="2"/>
        </w:numPr>
        <w:spacing w:line="360" w:lineRule="auto"/>
        <w:jc w:val="both"/>
        <w:pPrChange w:id="314" w:author="CRISTOBAL ALFONSO CUADRADO NAHUM (ccuadrado)" w:date="2021-08-31T17:07:00Z">
          <w:pPr>
            <w:numPr>
              <w:numId w:val="5"/>
            </w:numPr>
            <w:spacing w:line="360" w:lineRule="auto"/>
            <w:ind w:left="720" w:hanging="360"/>
            <w:jc w:val="both"/>
          </w:pPr>
        </w:pPrChange>
      </w:pPr>
      <w:r>
        <w:lastRenderedPageBreak/>
        <w:t xml:space="preserve">Wenham C, Smith J, Morgan R; Gender and COVID-19 Working Group. COVID-19: the gendered impacts of the outbreak. Lancet, 2020; </w:t>
      </w:r>
      <w:proofErr w:type="spellStart"/>
      <w:r>
        <w:t>doi</w:t>
      </w:r>
      <w:proofErr w:type="spellEnd"/>
      <w:r>
        <w:t xml:space="preserve">: 10.1016/S0140-6736(20)30526-2. </w:t>
      </w:r>
    </w:p>
    <w:p w14:paraId="5E49A219" w14:textId="77777777" w:rsidR="00673C32" w:rsidRDefault="00673C32" w:rsidP="00673C32">
      <w:pPr>
        <w:numPr>
          <w:ilvl w:val="0"/>
          <w:numId w:val="5"/>
        </w:numPr>
        <w:spacing w:line="360" w:lineRule="auto"/>
        <w:jc w:val="both"/>
        <w:rPr>
          <w:del w:id="315" w:author="CRISTOBAL ALFONSO CUADRADO NAHUM (ccuadrado)" w:date="2021-08-31T17:07:00Z"/>
        </w:rPr>
      </w:pPr>
      <w:del w:id="316" w:author="CRISTOBAL ALFONSO CUADRADO NAHUM (ccuadrado)" w:date="2021-08-31T17:07:00Z">
        <w:r w:rsidRPr="00673C32">
          <w:delText>Gebhard C, Regitz-Zagrosek V, Neuhauser HK, Morgan R, Klein SL. Impact of sex and gender on COVID-19 outcomes in Europe. Biol Sex Differ. 2020</w:delText>
        </w:r>
        <w:r w:rsidR="00B16E16">
          <w:delText>;</w:delText>
        </w:r>
        <w:r w:rsidRPr="00673C32">
          <w:delText xml:space="preserve"> doi: 10.1186/s13293-020-00304-9.</w:delText>
        </w:r>
      </w:del>
    </w:p>
    <w:p w14:paraId="000000A9" w14:textId="77777777" w:rsidR="001C0925" w:rsidRDefault="0049679F">
      <w:pPr>
        <w:numPr>
          <w:ilvl w:val="0"/>
          <w:numId w:val="2"/>
        </w:numPr>
        <w:spacing w:line="360" w:lineRule="auto"/>
        <w:jc w:val="both"/>
        <w:pPrChange w:id="317" w:author="CRISTOBAL ALFONSO CUADRADO NAHUM (ccuadrado)" w:date="2021-08-31T17:07:00Z">
          <w:pPr>
            <w:numPr>
              <w:numId w:val="5"/>
            </w:numPr>
            <w:spacing w:line="360" w:lineRule="auto"/>
            <w:ind w:left="720" w:hanging="360"/>
            <w:jc w:val="both"/>
          </w:pPr>
        </w:pPrChange>
      </w:pPr>
      <w:r>
        <w:t xml:space="preserve">Connor J, </w:t>
      </w:r>
      <w:proofErr w:type="spellStart"/>
      <w:r>
        <w:t>Madhavan</w:t>
      </w:r>
      <w:proofErr w:type="spellEnd"/>
      <w:r>
        <w:t xml:space="preserve"> S, </w:t>
      </w:r>
      <w:proofErr w:type="spellStart"/>
      <w:r>
        <w:t>Mokashi</w:t>
      </w:r>
      <w:proofErr w:type="spellEnd"/>
      <w:r>
        <w:t xml:space="preserve"> M, </w:t>
      </w:r>
      <w:proofErr w:type="spellStart"/>
      <w:r>
        <w:t>Amanuel</w:t>
      </w:r>
      <w:proofErr w:type="spellEnd"/>
      <w:r>
        <w:t xml:space="preserve"> H, Johnson NR, Pace LE et al. Health risks and outcomes that disproportionately affect women during the Covid-19 pandemic: A review. Soc Sci Med. 2020; </w:t>
      </w:r>
      <w:proofErr w:type="spellStart"/>
      <w:r>
        <w:t>doi</w:t>
      </w:r>
      <w:proofErr w:type="spellEnd"/>
      <w:r>
        <w:t xml:space="preserve">: 10.1016/j.socscimed.2020.113364. </w:t>
      </w:r>
    </w:p>
    <w:p w14:paraId="000000AA" w14:textId="77777777" w:rsidR="001C0925" w:rsidRDefault="0049679F">
      <w:pPr>
        <w:numPr>
          <w:ilvl w:val="0"/>
          <w:numId w:val="2"/>
        </w:numPr>
        <w:spacing w:line="360" w:lineRule="auto"/>
        <w:jc w:val="both"/>
        <w:pPrChange w:id="318" w:author="CRISTOBAL ALFONSO CUADRADO NAHUM (ccuadrado)" w:date="2021-08-31T17:07:00Z">
          <w:pPr>
            <w:numPr>
              <w:numId w:val="5"/>
            </w:numPr>
            <w:spacing w:line="360" w:lineRule="auto"/>
            <w:ind w:left="720" w:hanging="360"/>
            <w:jc w:val="both"/>
          </w:pPr>
        </w:pPrChange>
      </w:pPr>
      <w:r>
        <w:t>Kate Power. The COVID-19 pandemic has increased the care burden of women and families, Sustainability: Science, Practice and Policy, 2020; DOI: 10.1080/15487733.2020.1776561</w:t>
      </w:r>
    </w:p>
    <w:p w14:paraId="000000AB" w14:textId="77777777" w:rsidR="001C0925" w:rsidRDefault="0049679F">
      <w:pPr>
        <w:numPr>
          <w:ilvl w:val="0"/>
          <w:numId w:val="2"/>
        </w:numPr>
        <w:spacing w:line="360" w:lineRule="auto"/>
        <w:jc w:val="both"/>
        <w:pPrChange w:id="319" w:author="CRISTOBAL ALFONSO CUADRADO NAHUM (ccuadrado)" w:date="2021-08-31T17:07:00Z">
          <w:pPr>
            <w:numPr>
              <w:numId w:val="5"/>
            </w:numPr>
            <w:spacing w:line="360" w:lineRule="auto"/>
            <w:ind w:left="720" w:hanging="360"/>
            <w:jc w:val="both"/>
          </w:pPr>
        </w:pPrChange>
      </w:pPr>
      <w:r>
        <w:t xml:space="preserve">Haider A, </w:t>
      </w:r>
      <w:proofErr w:type="spellStart"/>
      <w:r>
        <w:t>Bengs</w:t>
      </w:r>
      <w:proofErr w:type="spellEnd"/>
      <w:r>
        <w:t xml:space="preserve"> S, </w:t>
      </w:r>
      <w:proofErr w:type="spellStart"/>
      <w:r>
        <w:t>Luu</w:t>
      </w:r>
      <w:proofErr w:type="spellEnd"/>
      <w:r>
        <w:t xml:space="preserve"> J, </w:t>
      </w:r>
      <w:proofErr w:type="spellStart"/>
      <w:r>
        <w:t>Osto</w:t>
      </w:r>
      <w:proofErr w:type="spellEnd"/>
      <w:r>
        <w:t xml:space="preserve"> E, </w:t>
      </w:r>
      <w:proofErr w:type="spellStart"/>
      <w:r>
        <w:t>Siller-Matula</w:t>
      </w:r>
      <w:proofErr w:type="spellEnd"/>
      <w:r>
        <w:t xml:space="preserve"> JM, </w:t>
      </w:r>
      <w:proofErr w:type="spellStart"/>
      <w:r>
        <w:t>Muka</w:t>
      </w:r>
      <w:proofErr w:type="spellEnd"/>
      <w:r>
        <w:t xml:space="preserve"> T, </w:t>
      </w:r>
      <w:proofErr w:type="spellStart"/>
      <w:r>
        <w:t>Gebhard</w:t>
      </w:r>
      <w:proofErr w:type="spellEnd"/>
      <w:r>
        <w:t xml:space="preserve"> C. Sex and gender in cardiovascular medicine: presentation and outcomes of acute coronary syndrome. Eur Heart J. 2020; </w:t>
      </w:r>
      <w:proofErr w:type="spellStart"/>
      <w:r>
        <w:t>doi</w:t>
      </w:r>
      <w:proofErr w:type="spellEnd"/>
      <w:r>
        <w:t>: 10.1093/</w:t>
      </w:r>
      <w:proofErr w:type="spellStart"/>
      <w:r>
        <w:t>eurheartj</w:t>
      </w:r>
      <w:proofErr w:type="spellEnd"/>
      <w:r>
        <w:t>/ehz898.</w:t>
      </w:r>
    </w:p>
    <w:p w14:paraId="000000AC" w14:textId="77777777" w:rsidR="001C0925" w:rsidRDefault="0049679F">
      <w:pPr>
        <w:numPr>
          <w:ilvl w:val="0"/>
          <w:numId w:val="2"/>
        </w:numPr>
        <w:spacing w:line="360" w:lineRule="auto"/>
        <w:jc w:val="both"/>
        <w:pPrChange w:id="320" w:author="CRISTOBAL ALFONSO CUADRADO NAHUM (ccuadrado)" w:date="2021-08-31T17:07:00Z">
          <w:pPr>
            <w:numPr>
              <w:numId w:val="5"/>
            </w:numPr>
            <w:spacing w:line="360" w:lineRule="auto"/>
            <w:ind w:left="720" w:hanging="360"/>
            <w:jc w:val="both"/>
          </w:pPr>
        </w:pPrChange>
      </w:pPr>
      <w:r>
        <w:t xml:space="preserve">Collins C, </w:t>
      </w:r>
      <w:proofErr w:type="spellStart"/>
      <w:r>
        <w:t>Landivar</w:t>
      </w:r>
      <w:proofErr w:type="spellEnd"/>
      <w:r>
        <w:t xml:space="preserve"> LC, </w:t>
      </w:r>
      <w:proofErr w:type="spellStart"/>
      <w:r>
        <w:t>Ruppanner</w:t>
      </w:r>
      <w:proofErr w:type="spellEnd"/>
      <w:r>
        <w:t xml:space="preserve"> L, Scarborough WJ. COVID-19 and the Gender Gap in Work Hours. </w:t>
      </w:r>
      <w:proofErr w:type="spellStart"/>
      <w:r>
        <w:t>Gend</w:t>
      </w:r>
      <w:proofErr w:type="spellEnd"/>
      <w:r>
        <w:t xml:space="preserve"> Work Organ. 2020; </w:t>
      </w:r>
      <w:proofErr w:type="spellStart"/>
      <w:r>
        <w:t>doi</w:t>
      </w:r>
      <w:proofErr w:type="spellEnd"/>
      <w:r>
        <w:t xml:space="preserve">: 10.1111/gwao.12506. </w:t>
      </w:r>
    </w:p>
    <w:p w14:paraId="000000AD" w14:textId="77777777" w:rsidR="001C0925" w:rsidRDefault="0049679F">
      <w:pPr>
        <w:numPr>
          <w:ilvl w:val="0"/>
          <w:numId w:val="2"/>
        </w:numPr>
        <w:pBdr>
          <w:top w:val="nil"/>
          <w:left w:val="nil"/>
          <w:bottom w:val="nil"/>
          <w:right w:val="nil"/>
          <w:between w:val="nil"/>
        </w:pBdr>
        <w:spacing w:line="360" w:lineRule="auto"/>
        <w:jc w:val="both"/>
        <w:pPrChange w:id="321" w:author="CRISTOBAL ALFONSO CUADRADO NAHUM (ccuadrado)" w:date="2021-08-31T17:07:00Z">
          <w:pPr>
            <w:pStyle w:val="Prrafodelista"/>
            <w:numPr>
              <w:numId w:val="5"/>
            </w:numPr>
            <w:spacing w:line="360" w:lineRule="auto"/>
            <w:ind w:hanging="360"/>
            <w:jc w:val="both"/>
          </w:pPr>
        </w:pPrChange>
      </w:pPr>
      <w:proofErr w:type="spellStart"/>
      <w:r>
        <w:rPr>
          <w:color w:val="000000"/>
          <w:rPrChange w:id="322" w:author="CRISTOBAL ALFONSO CUADRADO NAHUM (ccuadrado)" w:date="2021-08-31T17:07:00Z">
            <w:rPr/>
          </w:rPrChange>
        </w:rPr>
        <w:t>Landivar</w:t>
      </w:r>
      <w:proofErr w:type="spellEnd"/>
      <w:r>
        <w:rPr>
          <w:color w:val="000000"/>
          <w:rPrChange w:id="323" w:author="CRISTOBAL ALFONSO CUADRADO NAHUM (ccuadrado)" w:date="2021-08-31T17:07:00Z">
            <w:rPr/>
          </w:rPrChange>
        </w:rPr>
        <w:t xml:space="preserve"> LC, </w:t>
      </w:r>
      <w:proofErr w:type="spellStart"/>
      <w:r>
        <w:rPr>
          <w:color w:val="000000"/>
          <w:rPrChange w:id="324" w:author="CRISTOBAL ALFONSO CUADRADO NAHUM (ccuadrado)" w:date="2021-08-31T17:07:00Z">
            <w:rPr/>
          </w:rPrChange>
        </w:rPr>
        <w:t>Ruppanner</w:t>
      </w:r>
      <w:proofErr w:type="spellEnd"/>
      <w:r>
        <w:rPr>
          <w:color w:val="000000"/>
          <w:rPrChange w:id="325" w:author="CRISTOBAL ALFONSO CUADRADO NAHUM (ccuadrado)" w:date="2021-08-31T17:07:00Z">
            <w:rPr/>
          </w:rPrChange>
        </w:rPr>
        <w:t xml:space="preserve"> L, Scarborough WJ, Collins C. Early Signs Indicate That COVID-19 Is Exacerbating Gender Inequality in the Labor Force. Socius, 2020; </w:t>
      </w:r>
      <w:proofErr w:type="spellStart"/>
      <w:r>
        <w:rPr>
          <w:color w:val="000000"/>
          <w:rPrChange w:id="326" w:author="CRISTOBAL ALFONSO CUADRADO NAHUM (ccuadrado)" w:date="2021-08-31T17:07:00Z">
            <w:rPr/>
          </w:rPrChange>
        </w:rPr>
        <w:t>doi</w:t>
      </w:r>
      <w:proofErr w:type="spellEnd"/>
      <w:r>
        <w:rPr>
          <w:color w:val="000000"/>
          <w:rPrChange w:id="327" w:author="CRISTOBAL ALFONSO CUADRADO NAHUM (ccuadrado)" w:date="2021-08-31T17:07:00Z">
            <w:rPr/>
          </w:rPrChange>
        </w:rPr>
        <w:t>: 10.1177/2378023120947997.</w:t>
      </w:r>
    </w:p>
    <w:p w14:paraId="000000AE" w14:textId="77777777" w:rsidR="001C0925" w:rsidRDefault="0049679F">
      <w:pPr>
        <w:numPr>
          <w:ilvl w:val="0"/>
          <w:numId w:val="2"/>
        </w:numPr>
        <w:spacing w:line="360" w:lineRule="auto"/>
        <w:jc w:val="both"/>
        <w:pPrChange w:id="328" w:author="CRISTOBAL ALFONSO CUADRADO NAHUM (ccuadrado)" w:date="2021-08-31T17:07:00Z">
          <w:pPr>
            <w:numPr>
              <w:numId w:val="5"/>
            </w:numPr>
            <w:spacing w:line="360" w:lineRule="auto"/>
            <w:ind w:left="720" w:hanging="360"/>
            <w:jc w:val="both"/>
          </w:pPr>
        </w:pPrChange>
      </w:pPr>
      <w:r>
        <w:t xml:space="preserve">Morgan R, George A, </w:t>
      </w:r>
      <w:proofErr w:type="spellStart"/>
      <w:r>
        <w:t>Ssali</w:t>
      </w:r>
      <w:proofErr w:type="spellEnd"/>
      <w:r>
        <w:t xml:space="preserve"> S, Hawkins K, Molyneux S, Theobald S. How to do (or not to </w:t>
      </w:r>
      <w:proofErr w:type="gramStart"/>
      <w:r>
        <w:t>do)…</w:t>
      </w:r>
      <w:proofErr w:type="gramEnd"/>
      <w:r>
        <w:t xml:space="preserve"> gender analysis in health systems research. Health Policy Plan. 2016; </w:t>
      </w:r>
      <w:proofErr w:type="spellStart"/>
      <w:r>
        <w:t>doi</w:t>
      </w:r>
      <w:proofErr w:type="spellEnd"/>
      <w:r>
        <w:t>: 10.1093/</w:t>
      </w:r>
      <w:proofErr w:type="spellStart"/>
      <w:r>
        <w:t>heapol</w:t>
      </w:r>
      <w:proofErr w:type="spellEnd"/>
      <w:r>
        <w:t xml:space="preserve">/czw037. </w:t>
      </w:r>
    </w:p>
    <w:p w14:paraId="49DC8401" w14:textId="77777777" w:rsidR="001C0925" w:rsidRDefault="0049679F">
      <w:pPr>
        <w:numPr>
          <w:ilvl w:val="0"/>
          <w:numId w:val="2"/>
        </w:numPr>
        <w:spacing w:line="360" w:lineRule="auto"/>
        <w:jc w:val="both"/>
        <w:rPr>
          <w:moveFrom w:id="329" w:author="CRISTOBAL ALFONSO CUADRADO NAHUM (ccuadrado)" w:date="2021-08-31T17:07:00Z"/>
        </w:rPr>
        <w:pPrChange w:id="330" w:author="CRISTOBAL ALFONSO CUADRADO NAHUM (ccuadrado)" w:date="2021-08-31T17:07:00Z">
          <w:pPr>
            <w:numPr>
              <w:numId w:val="5"/>
            </w:numPr>
            <w:spacing w:line="360" w:lineRule="auto"/>
            <w:ind w:left="720" w:hanging="360"/>
            <w:jc w:val="both"/>
          </w:pPr>
        </w:pPrChange>
      </w:pPr>
      <w:moveFromRangeStart w:id="331" w:author="CRISTOBAL ALFONSO CUADRADO NAHUM (ccuadrado)" w:date="2021-08-31T17:07:00Z" w:name="move81322064"/>
      <w:moveFrom w:id="332" w:author="CRISTOBAL ALFONSO CUADRADO NAHUM (ccuadrado)" w:date="2021-08-31T17:07:00Z">
        <w:r>
          <w:t xml:space="preserve">Springer KW, Mager Stellman J, Jordan-Young RM. Beyond a catalogue of differences: a theoretical frame and good practice guidelines for researching sex/gender in human health. Soc Sci Med. 2012; doi: 10.1016/j.socscimed.2011.05.033. </w:t>
        </w:r>
      </w:moveFrom>
    </w:p>
    <w:moveFromRangeEnd w:id="331"/>
    <w:p w14:paraId="000000AF" w14:textId="77777777" w:rsidR="001C0925" w:rsidRDefault="0049679F">
      <w:pPr>
        <w:numPr>
          <w:ilvl w:val="0"/>
          <w:numId w:val="2"/>
        </w:numPr>
        <w:spacing w:line="360" w:lineRule="auto"/>
        <w:jc w:val="both"/>
        <w:pPrChange w:id="333" w:author="CRISTOBAL ALFONSO CUADRADO NAHUM (ccuadrado)" w:date="2021-08-31T17:07:00Z">
          <w:pPr>
            <w:numPr>
              <w:numId w:val="5"/>
            </w:numPr>
            <w:spacing w:line="360" w:lineRule="auto"/>
            <w:ind w:left="720" w:hanging="360"/>
            <w:jc w:val="both"/>
          </w:pPr>
        </w:pPrChange>
      </w:pPr>
      <w:proofErr w:type="spellStart"/>
      <w:r>
        <w:t>Frenz</w:t>
      </w:r>
      <w:proofErr w:type="spellEnd"/>
      <w:r>
        <w:t xml:space="preserve"> P, Delgado I, Kaufman JS, Harper S. Achieving effective universal health coverage with equity: evidence from Chile. Health Policy Plan. 2014; </w:t>
      </w:r>
      <w:proofErr w:type="spellStart"/>
      <w:r>
        <w:t>doi</w:t>
      </w:r>
      <w:proofErr w:type="spellEnd"/>
      <w:r>
        <w:t>: 10.1093/</w:t>
      </w:r>
      <w:proofErr w:type="spellStart"/>
      <w:r>
        <w:t>heapol</w:t>
      </w:r>
      <w:proofErr w:type="spellEnd"/>
      <w:r>
        <w:t>/czt054.</w:t>
      </w:r>
    </w:p>
    <w:p w14:paraId="000000B0" w14:textId="77777777" w:rsidR="001C0925" w:rsidRDefault="0049679F">
      <w:pPr>
        <w:numPr>
          <w:ilvl w:val="0"/>
          <w:numId w:val="2"/>
        </w:numPr>
        <w:spacing w:line="360" w:lineRule="auto"/>
        <w:jc w:val="both"/>
        <w:rPr>
          <w:ins w:id="334" w:author="CRISTOBAL ALFONSO CUADRADO NAHUM (ccuadrado)" w:date="2021-08-31T17:07:00Z"/>
        </w:rPr>
      </w:pPr>
      <w:moveToRangeStart w:id="335" w:author="CRISTOBAL ALFONSO CUADRADO NAHUM (ccuadrado)" w:date="2021-08-31T17:07:00Z" w:name="move81322065"/>
      <w:moveTo w:id="336" w:author="CRISTOBAL ALFONSO CUADRADO NAHUM (ccuadrado)" w:date="2021-08-31T17:07:00Z">
        <w:r w:rsidRPr="0049679F">
          <w:rPr>
            <w:lang w:val="es-MX"/>
          </w:rPr>
          <w:t xml:space="preserve">Vega J, Bedregal P, Jadue L, Delgado I. Equidad de género en el acceso a la atención de salud en Chile [Gender inequity in the access to health care in Chile]. </w:t>
        </w:r>
        <w:r>
          <w:rPr>
            <w:rPrChange w:id="337" w:author="CRISTOBAL ALFONSO CUADRADO NAHUM (ccuadrado)" w:date="2021-08-31T17:07:00Z">
              <w:rPr>
                <w:lang w:val="es-MX"/>
              </w:rPr>
            </w:rPrChange>
          </w:rPr>
          <w:t xml:space="preserve">Rev Med </w:t>
        </w:r>
        <w:proofErr w:type="spellStart"/>
        <w:r>
          <w:rPr>
            <w:rPrChange w:id="338" w:author="CRISTOBAL ALFONSO CUADRADO NAHUM (ccuadrado)" w:date="2021-08-31T17:07:00Z">
              <w:rPr>
                <w:lang w:val="es-MX"/>
              </w:rPr>
            </w:rPrChange>
          </w:rPr>
          <w:t>Chil</w:t>
        </w:r>
        <w:proofErr w:type="spellEnd"/>
        <w:r>
          <w:rPr>
            <w:rPrChange w:id="339" w:author="CRISTOBAL ALFONSO CUADRADO NAHUM (ccuadrado)" w:date="2021-08-31T17:07:00Z">
              <w:rPr>
                <w:lang w:val="es-MX"/>
              </w:rPr>
            </w:rPrChange>
          </w:rPr>
          <w:t>. 2003 Jun;131(6):669-78.</w:t>
        </w:r>
      </w:moveTo>
      <w:moveToRangeEnd w:id="335"/>
    </w:p>
    <w:p w14:paraId="000000B1" w14:textId="77777777" w:rsidR="001C0925" w:rsidRDefault="0049679F">
      <w:pPr>
        <w:numPr>
          <w:ilvl w:val="0"/>
          <w:numId w:val="2"/>
        </w:numPr>
        <w:spacing w:line="360" w:lineRule="auto"/>
        <w:jc w:val="both"/>
        <w:rPr>
          <w:ins w:id="340" w:author="CRISTOBAL ALFONSO CUADRADO NAHUM (ccuadrado)" w:date="2021-08-31T17:07:00Z"/>
        </w:rPr>
      </w:pPr>
      <w:proofErr w:type="spellStart"/>
      <w:ins w:id="341" w:author="CRISTOBAL ALFONSO CUADRADO NAHUM (ccuadrado)" w:date="2021-08-31T17:07:00Z">
        <w:r>
          <w:t>Nazzal</w:t>
        </w:r>
        <w:proofErr w:type="spellEnd"/>
        <w:r>
          <w:t xml:space="preserve"> C, Alonso F. Younger Women Have a Higher Risk of In-Hospital Mortality Due to Acute Myocardial Infarction in Chile. Rev </w:t>
        </w:r>
        <w:proofErr w:type="spellStart"/>
        <w:r>
          <w:t>Esp</w:t>
        </w:r>
        <w:proofErr w:type="spellEnd"/>
        <w:r>
          <w:t xml:space="preserve"> </w:t>
        </w:r>
        <w:proofErr w:type="spellStart"/>
        <w:r>
          <w:t>Cardiol</w:t>
        </w:r>
        <w:proofErr w:type="spellEnd"/>
        <w:r>
          <w:t>. 2013;66(2):104-109.</w:t>
        </w:r>
      </w:ins>
    </w:p>
    <w:p w14:paraId="000000B2" w14:textId="77777777" w:rsidR="001C0925" w:rsidRDefault="0049679F">
      <w:pPr>
        <w:numPr>
          <w:ilvl w:val="0"/>
          <w:numId w:val="2"/>
        </w:numPr>
        <w:spacing w:line="360" w:lineRule="auto"/>
        <w:jc w:val="both"/>
        <w:rPr>
          <w:moveTo w:id="342" w:author="CRISTOBAL ALFONSO CUADRADO NAHUM (ccuadrado)" w:date="2021-08-31T17:07:00Z"/>
        </w:rPr>
        <w:pPrChange w:id="343" w:author="CRISTOBAL ALFONSO CUADRADO NAHUM (ccuadrado)" w:date="2021-08-31T17:07:00Z">
          <w:pPr>
            <w:numPr>
              <w:numId w:val="5"/>
            </w:numPr>
            <w:spacing w:line="360" w:lineRule="auto"/>
            <w:ind w:left="720" w:hanging="360"/>
            <w:jc w:val="both"/>
          </w:pPr>
        </w:pPrChange>
      </w:pPr>
      <w:moveToRangeStart w:id="344" w:author="CRISTOBAL ALFONSO CUADRADO NAHUM (ccuadrado)" w:date="2021-08-31T17:07:00Z" w:name="move81322064"/>
      <w:moveTo w:id="345" w:author="CRISTOBAL ALFONSO CUADRADO NAHUM (ccuadrado)" w:date="2021-08-31T17:07:00Z">
        <w:r>
          <w:t xml:space="preserve">Springer KW, </w:t>
        </w:r>
        <w:proofErr w:type="spellStart"/>
        <w:r>
          <w:t>Mager</w:t>
        </w:r>
        <w:proofErr w:type="spellEnd"/>
        <w:r>
          <w:t xml:space="preserve"> </w:t>
        </w:r>
        <w:proofErr w:type="spellStart"/>
        <w:r>
          <w:t>Stellman</w:t>
        </w:r>
        <w:proofErr w:type="spellEnd"/>
        <w:r>
          <w:t xml:space="preserve"> J, Jordan-Young RM. Beyond a catalogue of differences: a theoretical frame and good practice guidelines for researching sex/gender in human health. Soc Sci Med. 2012; </w:t>
        </w:r>
        <w:proofErr w:type="spellStart"/>
        <w:r>
          <w:t>doi</w:t>
        </w:r>
        <w:proofErr w:type="spellEnd"/>
        <w:r>
          <w:t xml:space="preserve">: 10.1016/j.socscimed.2011.05.033. </w:t>
        </w:r>
      </w:moveTo>
    </w:p>
    <w:moveToRangeEnd w:id="344"/>
    <w:p w14:paraId="000000B3" w14:textId="77777777" w:rsidR="001C0925" w:rsidRDefault="0049679F">
      <w:pPr>
        <w:numPr>
          <w:ilvl w:val="0"/>
          <w:numId w:val="2"/>
        </w:numPr>
        <w:spacing w:line="360" w:lineRule="auto"/>
        <w:jc w:val="both"/>
        <w:rPr>
          <w:ins w:id="346" w:author="CRISTOBAL ALFONSO CUADRADO NAHUM (ccuadrado)" w:date="2021-08-31T17:07:00Z"/>
        </w:rPr>
      </w:pPr>
      <w:ins w:id="347" w:author="CRISTOBAL ALFONSO CUADRADO NAHUM (ccuadrado)" w:date="2021-08-31T17:07:00Z">
        <w:r>
          <w:t>Levesque, JF, Harris, MF, Russell, G. Patient-</w:t>
        </w:r>
        <w:proofErr w:type="spellStart"/>
        <w:r>
          <w:t>centred</w:t>
        </w:r>
        <w:proofErr w:type="spellEnd"/>
        <w:r>
          <w:t xml:space="preserve"> access to health care: </w:t>
        </w:r>
        <w:proofErr w:type="spellStart"/>
        <w:r>
          <w:t>conceptualising</w:t>
        </w:r>
        <w:proofErr w:type="spellEnd"/>
        <w:r>
          <w:t xml:space="preserve"> access at the interface of health systems and populations. Int J Equity Health 12, 18 (2013). </w:t>
        </w:r>
        <w:r w:rsidR="00BE7A49">
          <w:fldChar w:fldCharType="begin"/>
        </w:r>
        <w:r w:rsidR="00BE7A49">
          <w:instrText xml:space="preserve"> HYPERLINK "https://doi.org/10.1186/1475-9276-12-18" \h </w:instrText>
        </w:r>
        <w:r w:rsidR="00BE7A49">
          <w:fldChar w:fldCharType="separate"/>
        </w:r>
        <w:r>
          <w:rPr>
            <w:color w:val="1155CC"/>
            <w:u w:val="single"/>
          </w:rPr>
          <w:t>https://doi.org/10.1186/1475-9276-12-18</w:t>
        </w:r>
        <w:r w:rsidR="00BE7A49">
          <w:rPr>
            <w:color w:val="1155CC"/>
            <w:u w:val="single"/>
          </w:rPr>
          <w:fldChar w:fldCharType="end"/>
        </w:r>
      </w:ins>
    </w:p>
    <w:p w14:paraId="000000B4" w14:textId="77777777" w:rsidR="001C0925" w:rsidRDefault="0049679F">
      <w:pPr>
        <w:numPr>
          <w:ilvl w:val="0"/>
          <w:numId w:val="2"/>
        </w:numPr>
        <w:spacing w:line="360" w:lineRule="auto"/>
        <w:jc w:val="both"/>
        <w:rPr>
          <w:ins w:id="348" w:author="CRISTOBAL ALFONSO CUADRADO NAHUM (ccuadrado)" w:date="2021-08-31T17:07:00Z"/>
        </w:rPr>
      </w:pPr>
      <w:ins w:id="349" w:author="CRISTOBAL ALFONSO CUADRADO NAHUM (ccuadrado)" w:date="2021-08-31T17:07:00Z">
        <w:r>
          <w:t xml:space="preserve">Propp, DA., </w:t>
        </w:r>
        <w:proofErr w:type="spellStart"/>
        <w:r>
          <w:t>Krubert</w:t>
        </w:r>
        <w:proofErr w:type="spellEnd"/>
        <w:r>
          <w:t xml:space="preserve"> C, </w:t>
        </w:r>
        <w:proofErr w:type="spellStart"/>
        <w:r>
          <w:t>Sasson</w:t>
        </w:r>
        <w:proofErr w:type="spellEnd"/>
        <w:r>
          <w:t xml:space="preserve"> A. Healthcare economics for the emergency physician. Am J </w:t>
        </w:r>
        <w:proofErr w:type="spellStart"/>
        <w:r>
          <w:t>Emerg</w:t>
        </w:r>
        <w:proofErr w:type="spellEnd"/>
        <w:r>
          <w:t xml:space="preserve"> Med. 2003;21(1):55-60. </w:t>
        </w:r>
        <w:r w:rsidR="00BE7A49">
          <w:fldChar w:fldCharType="begin"/>
        </w:r>
        <w:r w:rsidR="00BE7A49">
          <w:instrText xml:space="preserve"> HYPERLINK "https://doi.org/10.1053/ajem.2003.50024" \h </w:instrText>
        </w:r>
        <w:r w:rsidR="00BE7A49">
          <w:fldChar w:fldCharType="separate"/>
        </w:r>
        <w:r>
          <w:rPr>
            <w:color w:val="1155CC"/>
            <w:u w:val="single"/>
          </w:rPr>
          <w:t>https://doi.org/10.1053/ajem.2003.50024</w:t>
        </w:r>
        <w:r w:rsidR="00BE7A49">
          <w:rPr>
            <w:color w:val="1155CC"/>
            <w:u w:val="single"/>
          </w:rPr>
          <w:fldChar w:fldCharType="end"/>
        </w:r>
        <w:r>
          <w:t>.</w:t>
        </w:r>
      </w:ins>
    </w:p>
    <w:p w14:paraId="000000B5" w14:textId="77777777" w:rsidR="001C0925" w:rsidRDefault="0049679F">
      <w:pPr>
        <w:numPr>
          <w:ilvl w:val="0"/>
          <w:numId w:val="2"/>
        </w:numPr>
        <w:spacing w:line="360" w:lineRule="auto"/>
        <w:jc w:val="both"/>
        <w:pPrChange w:id="350" w:author="CRISTOBAL ALFONSO CUADRADO NAHUM (ccuadrado)" w:date="2021-08-31T17:07:00Z">
          <w:pPr>
            <w:numPr>
              <w:numId w:val="5"/>
            </w:numPr>
            <w:spacing w:line="360" w:lineRule="auto"/>
            <w:ind w:left="720" w:hanging="360"/>
            <w:jc w:val="both"/>
          </w:pPr>
        </w:pPrChange>
      </w:pPr>
      <w:r>
        <w:lastRenderedPageBreak/>
        <w:t xml:space="preserve">Xiao H, Augusto O, </w:t>
      </w:r>
      <w:proofErr w:type="spellStart"/>
      <w:r>
        <w:t>Wagenaar</w:t>
      </w:r>
      <w:proofErr w:type="spellEnd"/>
      <w:r>
        <w:t xml:space="preserve"> BH. Reflection on modern methods: a common error in the segmented regression parameterization of interrupted time-series analyses. Int J Epidemiol. 2020; </w:t>
      </w:r>
      <w:proofErr w:type="spellStart"/>
      <w:r>
        <w:t>doi</w:t>
      </w:r>
      <w:proofErr w:type="spellEnd"/>
      <w:r>
        <w:t>: 10.1093/</w:t>
      </w:r>
      <w:proofErr w:type="spellStart"/>
      <w:r>
        <w:t>ije</w:t>
      </w:r>
      <w:proofErr w:type="spellEnd"/>
      <w:r>
        <w:t xml:space="preserve">/dyaa148. </w:t>
      </w:r>
    </w:p>
    <w:p w14:paraId="000000B6" w14:textId="77777777" w:rsidR="001C0925" w:rsidRDefault="0049679F">
      <w:pPr>
        <w:numPr>
          <w:ilvl w:val="0"/>
          <w:numId w:val="2"/>
        </w:numPr>
        <w:spacing w:line="360" w:lineRule="auto"/>
        <w:jc w:val="both"/>
        <w:pPrChange w:id="351" w:author="CRISTOBAL ALFONSO CUADRADO NAHUM (ccuadrado)" w:date="2021-08-31T17:07:00Z">
          <w:pPr>
            <w:numPr>
              <w:numId w:val="5"/>
            </w:numPr>
            <w:spacing w:line="360" w:lineRule="auto"/>
            <w:ind w:left="720" w:hanging="360"/>
            <w:jc w:val="both"/>
          </w:pPr>
        </w:pPrChange>
      </w:pPr>
      <w:proofErr w:type="spellStart"/>
      <w:r>
        <w:t>Merkler</w:t>
      </w:r>
      <w:proofErr w:type="spellEnd"/>
      <w:r>
        <w:t xml:space="preserve"> AE, Parikh NS, Mir S, Gupta A, Kamel H, Lin E et al. Risk of Ischemic Stroke in Patients </w:t>
      </w:r>
      <w:proofErr w:type="gramStart"/>
      <w:r>
        <w:t>With</w:t>
      </w:r>
      <w:proofErr w:type="gramEnd"/>
      <w:r>
        <w:t xml:space="preserve"> Coronavirus Disease 2019 (COVID-19) vs Patients With Influenza. JAMA Neurol. 2020; </w:t>
      </w:r>
      <w:proofErr w:type="spellStart"/>
      <w:r>
        <w:t>doi</w:t>
      </w:r>
      <w:proofErr w:type="spellEnd"/>
      <w:r>
        <w:t xml:space="preserve">: 10.1001/jamaneurol.2020.2730. </w:t>
      </w:r>
    </w:p>
    <w:p w14:paraId="000000B7" w14:textId="77777777" w:rsidR="001C0925" w:rsidRDefault="0049679F">
      <w:pPr>
        <w:numPr>
          <w:ilvl w:val="0"/>
          <w:numId w:val="2"/>
        </w:numPr>
        <w:spacing w:line="360" w:lineRule="auto"/>
        <w:jc w:val="both"/>
        <w:pPrChange w:id="352" w:author="CRISTOBAL ALFONSO CUADRADO NAHUM (ccuadrado)" w:date="2021-08-31T17:07:00Z">
          <w:pPr>
            <w:numPr>
              <w:numId w:val="5"/>
            </w:numPr>
            <w:spacing w:line="360" w:lineRule="auto"/>
            <w:ind w:left="720" w:hanging="360"/>
            <w:jc w:val="both"/>
          </w:pPr>
        </w:pPrChange>
      </w:pPr>
      <w:r>
        <w:t xml:space="preserve">Long B, Brady WJ, </w:t>
      </w:r>
      <w:proofErr w:type="spellStart"/>
      <w:r>
        <w:t>Koyfman</w:t>
      </w:r>
      <w:proofErr w:type="spellEnd"/>
      <w:r>
        <w:t xml:space="preserve"> A, Gottlieb M. Cardiovascular complications in COVID-19. Am J </w:t>
      </w:r>
      <w:proofErr w:type="spellStart"/>
      <w:r>
        <w:t>Emerg</w:t>
      </w:r>
      <w:proofErr w:type="spellEnd"/>
      <w:r>
        <w:t xml:space="preserve"> Med. 2020; </w:t>
      </w:r>
      <w:proofErr w:type="spellStart"/>
      <w:r>
        <w:t>doi</w:t>
      </w:r>
      <w:proofErr w:type="spellEnd"/>
      <w:r>
        <w:t>: 10.1016/j.ajem.2020.04.048.</w:t>
      </w:r>
    </w:p>
    <w:p w14:paraId="2BC0FBEC" w14:textId="77777777" w:rsidR="009977FB" w:rsidRPr="00673C32" w:rsidRDefault="009977FB" w:rsidP="00945EB6">
      <w:pPr>
        <w:numPr>
          <w:ilvl w:val="0"/>
          <w:numId w:val="5"/>
        </w:numPr>
        <w:spacing w:line="360" w:lineRule="auto"/>
        <w:jc w:val="both"/>
        <w:rPr>
          <w:del w:id="353" w:author="CRISTOBAL ALFONSO CUADRADO NAHUM (ccuadrado)" w:date="2021-08-31T17:07:00Z"/>
          <w:color w:val="FF0000"/>
        </w:rPr>
      </w:pPr>
      <w:del w:id="354" w:author="CRISTOBAL ALFONSO CUADRADO NAHUM (ccuadrado)" w:date="2021-08-31T17:07:00Z">
        <w:r w:rsidRPr="009977FB">
          <w:delText xml:space="preserve">Hunt K, Adamson J, Galdas P. Gender and Help-Seeking: Towards Gender-comparative studies. In: Kuhlmann E, Annandale E, editors. The Palgrave Handbook of Gender and Healthcare. </w:delText>
        </w:r>
        <w:r w:rsidR="00945EB6">
          <w:delText>2</w:delText>
        </w:r>
        <w:r w:rsidR="00945EB6" w:rsidRPr="00945EB6">
          <w:rPr>
            <w:vertAlign w:val="superscript"/>
          </w:rPr>
          <w:delText>nd</w:delText>
        </w:r>
        <w:r w:rsidR="00945EB6">
          <w:delText xml:space="preserve"> ed. London: Palgrave Macmillan; 2010. P. 241-255.</w:delText>
        </w:r>
      </w:del>
    </w:p>
    <w:p w14:paraId="000000B8" w14:textId="77777777" w:rsidR="001C0925" w:rsidRDefault="0049679F">
      <w:pPr>
        <w:numPr>
          <w:ilvl w:val="0"/>
          <w:numId w:val="2"/>
        </w:numPr>
        <w:spacing w:line="360" w:lineRule="auto"/>
        <w:jc w:val="both"/>
        <w:rPr>
          <w:ins w:id="355" w:author="CRISTOBAL ALFONSO CUADRADO NAHUM (ccuadrado)" w:date="2021-08-31T17:07:00Z"/>
        </w:rPr>
      </w:pPr>
      <w:ins w:id="356" w:author="CRISTOBAL ALFONSO CUADRADO NAHUM (ccuadrado)" w:date="2021-08-31T17:07:00Z">
        <w:r>
          <w:t xml:space="preserve">Abate BB, Kassie AM, </w:t>
        </w:r>
        <w:proofErr w:type="spellStart"/>
        <w:r>
          <w:t>Kassaw</w:t>
        </w:r>
        <w:proofErr w:type="spellEnd"/>
        <w:r>
          <w:t xml:space="preserve"> MW, </w:t>
        </w:r>
        <w:proofErr w:type="spellStart"/>
        <w:r>
          <w:t>Aragie</w:t>
        </w:r>
        <w:proofErr w:type="spellEnd"/>
        <w:r>
          <w:t xml:space="preserve"> TG, </w:t>
        </w:r>
        <w:proofErr w:type="spellStart"/>
        <w:r>
          <w:t>Masresha</w:t>
        </w:r>
        <w:proofErr w:type="spellEnd"/>
        <w:r>
          <w:t xml:space="preserve"> SA. Sex difference in coronavirus disease (COVID-19): a systematic review and meta-analysis. BMJ Open 2020;</w:t>
        </w:r>
        <w:proofErr w:type="gramStart"/>
        <w:r>
          <w:t>10:e</w:t>
        </w:r>
        <w:proofErr w:type="gramEnd"/>
        <w:r>
          <w:t xml:space="preserve">040129. </w:t>
        </w:r>
        <w:proofErr w:type="spellStart"/>
        <w:r>
          <w:t>doi</w:t>
        </w:r>
        <w:proofErr w:type="spellEnd"/>
        <w:r>
          <w:t>: 10.1136/bmjopen-2020-040129</w:t>
        </w:r>
      </w:ins>
    </w:p>
    <w:p w14:paraId="000000B9" w14:textId="77777777" w:rsidR="001C0925" w:rsidRDefault="0049679F">
      <w:pPr>
        <w:numPr>
          <w:ilvl w:val="0"/>
          <w:numId w:val="2"/>
        </w:numPr>
        <w:spacing w:line="360" w:lineRule="auto"/>
        <w:jc w:val="both"/>
        <w:rPr>
          <w:ins w:id="357" w:author="CRISTOBAL ALFONSO CUADRADO NAHUM (ccuadrado)" w:date="2021-08-31T17:07:00Z"/>
        </w:rPr>
      </w:pPr>
      <w:ins w:id="358" w:author="CRISTOBAL ALFONSO CUADRADO NAHUM (ccuadrado)" w:date="2021-08-31T17:07:00Z">
        <w:r>
          <w:t xml:space="preserve">Cerda, AA, García, LY. Factors explaining the fear of being infected with COVID-19. Health Expect. 2021; 00: 1– 7. </w:t>
        </w:r>
        <w:r w:rsidR="00BE7A49">
          <w:fldChar w:fldCharType="begin"/>
        </w:r>
        <w:r w:rsidR="00BE7A49">
          <w:instrText xml:space="preserve"> HYPERLINK "https://doi.org/10.1111/h</w:instrText>
        </w:r>
        <w:r w:rsidR="00BE7A49">
          <w:instrText xml:space="preserve">ex.13274" \h </w:instrText>
        </w:r>
        <w:r w:rsidR="00BE7A49">
          <w:fldChar w:fldCharType="separate"/>
        </w:r>
        <w:r>
          <w:rPr>
            <w:color w:val="1155CC"/>
            <w:u w:val="single"/>
          </w:rPr>
          <w:t>https://doi.org/10.1111/hex.13274</w:t>
        </w:r>
        <w:r w:rsidR="00BE7A49">
          <w:rPr>
            <w:color w:val="1155CC"/>
            <w:u w:val="single"/>
          </w:rPr>
          <w:fldChar w:fldCharType="end"/>
        </w:r>
      </w:ins>
    </w:p>
    <w:p w14:paraId="000000BA" w14:textId="77777777" w:rsidR="001C0925" w:rsidRDefault="0049679F">
      <w:pPr>
        <w:numPr>
          <w:ilvl w:val="0"/>
          <w:numId w:val="2"/>
        </w:numPr>
        <w:spacing w:line="360" w:lineRule="auto"/>
        <w:jc w:val="both"/>
        <w:rPr>
          <w:ins w:id="359" w:author="CRISTOBAL ALFONSO CUADRADO NAHUM (ccuadrado)" w:date="2021-08-31T17:07:00Z"/>
        </w:rPr>
      </w:pPr>
      <w:proofErr w:type="spellStart"/>
      <w:ins w:id="360" w:author="CRISTOBAL ALFONSO CUADRADO NAHUM (ccuadrado)" w:date="2021-08-31T17:07:00Z">
        <w:r>
          <w:t>Chmielewska</w:t>
        </w:r>
        <w:proofErr w:type="spellEnd"/>
        <w:r>
          <w:t xml:space="preserve"> B, Barratt I, Townsend R, Kalafat </w:t>
        </w:r>
        <w:proofErr w:type="gramStart"/>
        <w:r>
          <w:t xml:space="preserve">E,  </w:t>
        </w:r>
        <w:proofErr w:type="spellStart"/>
        <w:r>
          <w:t>Meulen</w:t>
        </w:r>
        <w:proofErr w:type="spellEnd"/>
        <w:proofErr w:type="gramEnd"/>
        <w:r>
          <w:t xml:space="preserve"> J, </w:t>
        </w:r>
        <w:proofErr w:type="spellStart"/>
        <w:r>
          <w:t>Gurol-Urganci</w:t>
        </w:r>
        <w:proofErr w:type="spellEnd"/>
        <w:r>
          <w:t xml:space="preserve"> I et al. Effects of the COVID-19 pandemic on maternal and perinatal outcomes: a systematic review and meta-analysis. Lancet Glob Health. 2021 Jun;9(6</w:t>
        </w:r>
        <w:proofErr w:type="gramStart"/>
        <w:r>
          <w:t>):e</w:t>
        </w:r>
        <w:proofErr w:type="gramEnd"/>
        <w:r>
          <w:t xml:space="preserve">759-e772. </w:t>
        </w:r>
        <w:proofErr w:type="spellStart"/>
        <w:r>
          <w:t>doi</w:t>
        </w:r>
        <w:proofErr w:type="spellEnd"/>
        <w:r>
          <w:t>: 10.1016/S2214-109</w:t>
        </w:r>
        <w:proofErr w:type="gramStart"/>
        <w:r>
          <w:t>X(</w:t>
        </w:r>
        <w:proofErr w:type="gramEnd"/>
        <w:r>
          <w:t>21)00079-6.</w:t>
        </w:r>
      </w:ins>
    </w:p>
    <w:p w14:paraId="000000BB" w14:textId="77777777" w:rsidR="001C0925" w:rsidRDefault="0049679F">
      <w:pPr>
        <w:numPr>
          <w:ilvl w:val="0"/>
          <w:numId w:val="2"/>
        </w:numPr>
        <w:spacing w:line="360" w:lineRule="auto"/>
        <w:jc w:val="both"/>
        <w:rPr>
          <w:ins w:id="361" w:author="CRISTOBAL ALFONSO CUADRADO NAHUM (ccuadrado)" w:date="2021-08-31T17:07:00Z"/>
        </w:rPr>
      </w:pPr>
      <w:ins w:id="362" w:author="CRISTOBAL ALFONSO CUADRADO NAHUM (ccuadrado)" w:date="2021-08-31T17:07:00Z">
        <w:r>
          <w:t>Cousins S. COVID-19 has “devastating” effect on women and girls. Lancet. 2020. https://doi.org/10.1016/S0140-6736(20)31679-2</w:t>
        </w:r>
      </w:ins>
    </w:p>
    <w:p w14:paraId="000000BD" w14:textId="258D533E" w:rsidR="001C0925" w:rsidRDefault="0049679F">
      <w:pPr>
        <w:spacing w:line="360" w:lineRule="auto"/>
        <w:ind w:left="720"/>
        <w:jc w:val="both"/>
        <w:pPrChange w:id="363" w:author="CRISTOBAL ALFONSO CUADRADO NAHUM (ccuadrado)" w:date="2021-08-31T17:07:00Z">
          <w:pPr>
            <w:numPr>
              <w:numId w:val="5"/>
            </w:numPr>
            <w:spacing w:line="360" w:lineRule="auto"/>
            <w:ind w:left="720" w:hanging="360"/>
            <w:jc w:val="both"/>
          </w:pPr>
        </w:pPrChange>
      </w:pPr>
      <w:moveFromRangeStart w:id="364" w:author="CRISTOBAL ALFONSO CUADRADO NAHUM (ccuadrado)" w:date="2021-08-31T17:07:00Z" w:name="move81322065"/>
      <w:moveFrom w:id="365" w:author="CRISTOBAL ALFONSO CUADRADO NAHUM (ccuadrado)" w:date="2021-08-31T17:07:00Z">
        <w:r w:rsidRPr="0049679F">
          <w:rPr>
            <w:lang w:val="es-MX"/>
          </w:rPr>
          <w:t xml:space="preserve">Vega J, Bedregal P, Jadue L, Delgado I. Equidad de género en el acceso a la atención de salud en Chile [Gender inequity in the access to health care in Chile]. </w:t>
        </w:r>
        <w:r>
          <w:rPr>
            <w:rPrChange w:id="366" w:author="CRISTOBAL ALFONSO CUADRADO NAHUM (ccuadrado)" w:date="2021-08-31T17:07:00Z">
              <w:rPr>
                <w:lang w:val="es-MX"/>
              </w:rPr>
            </w:rPrChange>
          </w:rPr>
          <w:t>Rev Med Chil. 2003 Jun;131(6):669-78.</w:t>
        </w:r>
      </w:moveFrom>
      <w:moveFromRangeEnd w:id="364"/>
    </w:p>
    <w:sectPr w:rsidR="001C0925">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Times New Roman"/>
    <w:panose1 w:val="020B0604020202020204"/>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03EA9"/>
    <w:multiLevelType w:val="hybridMultilevel"/>
    <w:tmpl w:val="19E4A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E1401D"/>
    <w:multiLevelType w:val="multilevel"/>
    <w:tmpl w:val="2EAE143A"/>
    <w:lvl w:ilvl="0">
      <w:start w:val="1"/>
      <w:numFmt w:val="decimal"/>
      <w:lvlText w:val="%1."/>
      <w:lvlJc w:val="left"/>
      <w:pPr>
        <w:ind w:left="720" w:hanging="360"/>
      </w:pPr>
      <w:rPr>
        <w:color w:val="auto"/>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042C3EE4"/>
    <w:multiLevelType w:val="multilevel"/>
    <w:tmpl w:val="BE3A37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2A937FF3"/>
    <w:multiLevelType w:val="multilevel"/>
    <w:tmpl w:val="C42AF7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E774DAE"/>
    <w:multiLevelType w:val="multilevel"/>
    <w:tmpl w:val="A1363CF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30C53A78"/>
    <w:multiLevelType w:val="multilevel"/>
    <w:tmpl w:val="A1B64EBE"/>
    <w:lvl w:ilvl="0">
      <w:start w:val="1"/>
      <w:numFmt w:val="decimal"/>
      <w:lvlText w:val="%1."/>
      <w:lvlJc w:val="left"/>
      <w:pPr>
        <w:ind w:left="720" w:hanging="360"/>
      </w:pPr>
      <w:rPr>
        <w:color w:val="00000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15:restartNumberingAfterBreak="0">
    <w:nsid w:val="3F2E7FA1"/>
    <w:multiLevelType w:val="multilevel"/>
    <w:tmpl w:val="13F051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4"/>
  </w:num>
  <w:num w:numId="2">
    <w:abstractNumId w:val="5"/>
  </w:num>
  <w:num w:numId="3">
    <w:abstractNumId w:val="3"/>
  </w:num>
  <w:num w:numId="4">
    <w:abstractNumId w:val="2"/>
  </w:num>
  <w:num w:numId="5">
    <w:abstractNumId w:val="1"/>
  </w:num>
  <w:num w:numId="6">
    <w:abstractNumId w:val="6"/>
  </w:num>
  <w:num w:numId="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RISTOBAL ALFONSO CUADRADO NAHUM (ccuadrado)">
    <w15:presenceInfo w15:providerId="AD" w15:userId="S::ccuadrado@uchile.cl::94179097-e356-4013-b495-51b735d3e23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0925"/>
    <w:rsid w:val="00024487"/>
    <w:rsid w:val="00082D5E"/>
    <w:rsid w:val="0008655F"/>
    <w:rsid w:val="000A0EFE"/>
    <w:rsid w:val="000A278E"/>
    <w:rsid w:val="000E4B33"/>
    <w:rsid w:val="00105D91"/>
    <w:rsid w:val="001266F2"/>
    <w:rsid w:val="001653E4"/>
    <w:rsid w:val="00167F38"/>
    <w:rsid w:val="001C0925"/>
    <w:rsid w:val="00303F80"/>
    <w:rsid w:val="00356C81"/>
    <w:rsid w:val="003B016C"/>
    <w:rsid w:val="004334AB"/>
    <w:rsid w:val="00471A84"/>
    <w:rsid w:val="0049679F"/>
    <w:rsid w:val="004A6BE6"/>
    <w:rsid w:val="005749B9"/>
    <w:rsid w:val="005C3AF6"/>
    <w:rsid w:val="00603DEC"/>
    <w:rsid w:val="00617E3B"/>
    <w:rsid w:val="00640D94"/>
    <w:rsid w:val="00673C32"/>
    <w:rsid w:val="00695672"/>
    <w:rsid w:val="006A7FC2"/>
    <w:rsid w:val="00711B24"/>
    <w:rsid w:val="00762A43"/>
    <w:rsid w:val="007D4A3C"/>
    <w:rsid w:val="00805967"/>
    <w:rsid w:val="00892E0C"/>
    <w:rsid w:val="008F2490"/>
    <w:rsid w:val="00900C1C"/>
    <w:rsid w:val="00945EB6"/>
    <w:rsid w:val="00970914"/>
    <w:rsid w:val="009977FB"/>
    <w:rsid w:val="00AE6B53"/>
    <w:rsid w:val="00B16E16"/>
    <w:rsid w:val="00B547CD"/>
    <w:rsid w:val="00BE7A49"/>
    <w:rsid w:val="00C20F86"/>
    <w:rsid w:val="00C6760C"/>
    <w:rsid w:val="00DD04EA"/>
    <w:rsid w:val="00ED296D"/>
    <w:rsid w:val="00EE3082"/>
    <w:rsid w:val="00F27060"/>
    <w:rsid w:val="00FC6D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032B1"/>
  <w15:docId w15:val="{108538AB-2A33-4B3D-B1C4-FC7814E4BA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pPr>
      <w:keepNext/>
      <w:keepLines/>
      <w:spacing w:after="320"/>
    </w:pPr>
    <w:rPr>
      <w:color w:val="666666"/>
      <w:sz w:val="30"/>
      <w:szCs w:val="30"/>
    </w:rPr>
  </w:style>
  <w:style w:type="table" w:styleId="Tablaconcuadrcula">
    <w:name w:val="Table Grid"/>
    <w:basedOn w:val="Tablanormal"/>
    <w:uiPriority w:val="39"/>
    <w:rsid w:val="007D4A3C"/>
    <w:pPr>
      <w:spacing w:line="240" w:lineRule="auto"/>
    </w:pPr>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6A7FC2"/>
    <w:pPr>
      <w:ind w:left="720"/>
      <w:contextualSpacing/>
    </w:pPr>
  </w:style>
  <w:style w:type="paragraph" w:styleId="NormalWeb">
    <w:name w:val="Normal (Web)"/>
    <w:basedOn w:val="Normal"/>
    <w:uiPriority w:val="99"/>
    <w:semiHidden/>
    <w:unhideWhenUsed/>
    <w:rsid w:val="00082D5E"/>
    <w:pPr>
      <w:spacing w:before="100" w:beforeAutospacing="1" w:after="100" w:afterAutospacing="1" w:line="240" w:lineRule="auto"/>
    </w:pPr>
    <w:rPr>
      <w:rFonts w:ascii="Times New Roman" w:eastAsia="Times New Roman" w:hAnsi="Times New Roman" w:cs="Times New Roman"/>
      <w:sz w:val="24"/>
      <w:szCs w:val="24"/>
    </w:rPr>
  </w:style>
  <w:style w:type="character" w:styleId="nfasis">
    <w:name w:val="Emphasis"/>
    <w:basedOn w:val="Fuentedeprrafopredeter"/>
    <w:uiPriority w:val="20"/>
    <w:qFormat/>
    <w:rsid w:val="00082D5E"/>
    <w:rPr>
      <w:i/>
      <w:iCs/>
    </w:rPr>
  </w:style>
  <w:style w:type="character" w:styleId="Textoennegrita">
    <w:name w:val="Strong"/>
    <w:basedOn w:val="Fuentedeprrafopredeter"/>
    <w:uiPriority w:val="22"/>
    <w:qFormat/>
    <w:rsid w:val="00082D5E"/>
    <w:rPr>
      <w:b/>
      <w:bCs/>
    </w:rPr>
  </w:style>
  <w:style w:type="character" w:styleId="Hipervnculo">
    <w:name w:val="Hyperlink"/>
    <w:basedOn w:val="Fuentedeprrafopredeter"/>
    <w:uiPriority w:val="99"/>
    <w:unhideWhenUsed/>
    <w:rsid w:val="00082D5E"/>
    <w:rPr>
      <w:color w:val="0000FF"/>
      <w:u w:val="single"/>
    </w:rPr>
  </w:style>
  <w:style w:type="character" w:customStyle="1" w:styleId="article-headerpages">
    <w:name w:val="article-header__pages"/>
    <w:basedOn w:val="Fuentedeprrafopredeter"/>
    <w:rsid w:val="00082D5E"/>
  </w:style>
  <w:style w:type="character" w:customStyle="1" w:styleId="article-headerdate">
    <w:name w:val="article-header__date"/>
    <w:basedOn w:val="Fuentedeprrafopredeter"/>
    <w:rsid w:val="00082D5E"/>
  </w:style>
  <w:style w:type="character" w:customStyle="1" w:styleId="pagesnum">
    <w:name w:val="pagesnum"/>
    <w:basedOn w:val="Fuentedeprrafopredeter"/>
    <w:rsid w:val="00167F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157605">
      <w:bodyDiv w:val="1"/>
      <w:marLeft w:val="0"/>
      <w:marRight w:val="0"/>
      <w:marTop w:val="0"/>
      <w:marBottom w:val="0"/>
      <w:divBdr>
        <w:top w:val="none" w:sz="0" w:space="0" w:color="auto"/>
        <w:left w:val="none" w:sz="0" w:space="0" w:color="auto"/>
        <w:bottom w:val="none" w:sz="0" w:space="0" w:color="auto"/>
        <w:right w:val="none" w:sz="0" w:space="0" w:color="auto"/>
      </w:divBdr>
    </w:div>
    <w:div w:id="397561791">
      <w:bodyDiv w:val="1"/>
      <w:marLeft w:val="0"/>
      <w:marRight w:val="0"/>
      <w:marTop w:val="0"/>
      <w:marBottom w:val="0"/>
      <w:divBdr>
        <w:top w:val="none" w:sz="0" w:space="0" w:color="auto"/>
        <w:left w:val="none" w:sz="0" w:space="0" w:color="auto"/>
        <w:bottom w:val="none" w:sz="0" w:space="0" w:color="auto"/>
        <w:right w:val="none" w:sz="0" w:space="0" w:color="auto"/>
      </w:divBdr>
    </w:div>
    <w:div w:id="492258518">
      <w:bodyDiv w:val="1"/>
      <w:marLeft w:val="0"/>
      <w:marRight w:val="0"/>
      <w:marTop w:val="0"/>
      <w:marBottom w:val="0"/>
      <w:divBdr>
        <w:top w:val="none" w:sz="0" w:space="0" w:color="auto"/>
        <w:left w:val="none" w:sz="0" w:space="0" w:color="auto"/>
        <w:bottom w:val="none" w:sz="0" w:space="0" w:color="auto"/>
        <w:right w:val="none" w:sz="0" w:space="0" w:color="auto"/>
      </w:divBdr>
    </w:div>
    <w:div w:id="1517840723">
      <w:bodyDiv w:val="1"/>
      <w:marLeft w:val="0"/>
      <w:marRight w:val="0"/>
      <w:marTop w:val="0"/>
      <w:marBottom w:val="0"/>
      <w:divBdr>
        <w:top w:val="none" w:sz="0" w:space="0" w:color="auto"/>
        <w:left w:val="none" w:sz="0" w:space="0" w:color="auto"/>
        <w:bottom w:val="none" w:sz="0" w:space="0" w:color="auto"/>
        <w:right w:val="none" w:sz="0" w:space="0" w:color="auto"/>
      </w:divBdr>
      <w:divsChild>
        <w:div w:id="1599176197">
          <w:marLeft w:val="0"/>
          <w:marRight w:val="0"/>
          <w:marTop w:val="0"/>
          <w:marBottom w:val="0"/>
          <w:divBdr>
            <w:top w:val="none" w:sz="0" w:space="0" w:color="auto"/>
            <w:left w:val="none" w:sz="0" w:space="0" w:color="auto"/>
            <w:bottom w:val="none" w:sz="0" w:space="0" w:color="auto"/>
            <w:right w:val="none" w:sz="0" w:space="0" w:color="auto"/>
          </w:divBdr>
          <w:divsChild>
            <w:div w:id="1393649790">
              <w:marLeft w:val="0"/>
              <w:marRight w:val="0"/>
              <w:marTop w:val="0"/>
              <w:marBottom w:val="0"/>
              <w:divBdr>
                <w:top w:val="none" w:sz="0" w:space="0" w:color="auto"/>
                <w:left w:val="none" w:sz="0" w:space="0" w:color="auto"/>
                <w:bottom w:val="none" w:sz="0" w:space="0" w:color="auto"/>
                <w:right w:val="none" w:sz="0" w:space="0" w:color="auto"/>
              </w:divBdr>
              <w:divsChild>
                <w:div w:id="281302388">
                  <w:marLeft w:val="0"/>
                  <w:marRight w:val="0"/>
                  <w:marTop w:val="0"/>
                  <w:marBottom w:val="0"/>
                  <w:divBdr>
                    <w:top w:val="none" w:sz="0" w:space="0" w:color="auto"/>
                    <w:left w:val="none" w:sz="0" w:space="0" w:color="auto"/>
                    <w:bottom w:val="none" w:sz="0" w:space="0" w:color="auto"/>
                    <w:right w:val="none" w:sz="0" w:space="0" w:color="auto"/>
                  </w:divBdr>
                </w:div>
                <w:div w:id="1772234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8268523">
      <w:bodyDiv w:val="1"/>
      <w:marLeft w:val="0"/>
      <w:marRight w:val="0"/>
      <w:marTop w:val="0"/>
      <w:marBottom w:val="0"/>
      <w:divBdr>
        <w:top w:val="none" w:sz="0" w:space="0" w:color="auto"/>
        <w:left w:val="none" w:sz="0" w:space="0" w:color="auto"/>
        <w:bottom w:val="none" w:sz="0" w:space="0" w:color="auto"/>
        <w:right w:val="none" w:sz="0" w:space="0" w:color="auto"/>
      </w:divBdr>
    </w:div>
    <w:div w:id="2127041008">
      <w:bodyDiv w:val="1"/>
      <w:marLeft w:val="0"/>
      <w:marRight w:val="0"/>
      <w:marTop w:val="0"/>
      <w:marBottom w:val="0"/>
      <w:divBdr>
        <w:top w:val="none" w:sz="0" w:space="0" w:color="auto"/>
        <w:left w:val="none" w:sz="0" w:space="0" w:color="auto"/>
        <w:bottom w:val="none" w:sz="0" w:space="0" w:color="auto"/>
        <w:right w:val="none" w:sz="0" w:space="0" w:color="auto"/>
      </w:divBdr>
    </w:div>
    <w:div w:id="2132236302">
      <w:bodyDiv w:val="1"/>
      <w:marLeft w:val="0"/>
      <w:marRight w:val="0"/>
      <w:marTop w:val="0"/>
      <w:marBottom w:val="0"/>
      <w:divBdr>
        <w:top w:val="none" w:sz="0" w:space="0" w:color="auto"/>
        <w:left w:val="none" w:sz="0" w:space="0" w:color="auto"/>
        <w:bottom w:val="none" w:sz="0" w:space="0" w:color="auto"/>
        <w:right w:val="none" w:sz="0" w:space="0" w:color="auto"/>
      </w:divBdr>
      <w:divsChild>
        <w:div w:id="1293094363">
          <w:marLeft w:val="0"/>
          <w:marRight w:val="0"/>
          <w:marTop w:val="0"/>
          <w:marBottom w:val="0"/>
          <w:divBdr>
            <w:top w:val="single" w:sz="6" w:space="0" w:color="5B616B"/>
            <w:left w:val="single" w:sz="6" w:space="0" w:color="5B616B"/>
            <w:bottom w:val="single" w:sz="6" w:space="0" w:color="5B616B"/>
            <w:right w:val="single" w:sz="6" w:space="0" w:color="5B616B"/>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bIMwD5sovPKSxaUcz72Gbbb2iw==">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18</Pages>
  <Words>6680</Words>
  <Characters>36740</Characters>
  <Application>Microsoft Office Word</Application>
  <DocSecurity>0</DocSecurity>
  <Lines>306</Lines>
  <Paragraphs>86</Paragraphs>
  <ScaleCrop>false</ScaleCrop>
  <Company/>
  <LinksUpToDate>false</LinksUpToDate>
  <CharactersWithSpaces>43334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CRISTOBAL ALFONSO CUADRADO NAHUM (ccuadrado)</cp:lastModifiedBy>
  <cp:revision>1</cp:revision>
  <dcterms:created xsi:type="dcterms:W3CDTF">2021-03-20T15:51:00Z</dcterms:created>
  <dcterms:modified xsi:type="dcterms:W3CDTF">2021-08-31T21:08:00Z</dcterms:modified>
</cp:coreProperties>
</file>